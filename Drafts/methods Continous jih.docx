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CC6BC" w14:textId="77777777" w:rsidR="00EC5481" w:rsidRDefault="00382628" w:rsidP="00FC553F">
      <w:pPr>
        <w:pStyle w:val="Titel"/>
        <w:jc w:val="left"/>
      </w:pPr>
      <w:r>
        <w:t>Overview and illustration of methods to investigate effect modification across a continuous covariate</w:t>
      </w:r>
    </w:p>
    <w:p w14:paraId="1480F616" w14:textId="77777777" w:rsidR="00EC5481" w:rsidRDefault="00382628">
      <w:pPr>
        <w:pStyle w:val="Author"/>
      </w:pPr>
      <w:r>
        <w:t>Michail Belias</w:t>
      </w:r>
    </w:p>
    <w:p w14:paraId="326D7106" w14:textId="77777777" w:rsidR="00EC5481" w:rsidRDefault="00382628">
      <w:pPr>
        <w:pStyle w:val="Datum"/>
      </w:pPr>
      <w:r>
        <w:t>14 October, 2018</w:t>
      </w:r>
    </w:p>
    <w:p w14:paraId="2B95D483" w14:textId="77777777" w:rsidR="00EC5481" w:rsidRDefault="00382628">
      <w:pPr>
        <w:pStyle w:val="Kop1"/>
      </w:pPr>
      <w:bookmarkStart w:id="0" w:name="abstract-116-out-of-200-words"/>
      <w:commentRangeStart w:id="1"/>
      <w:r>
        <w:t>Abstract (116 out of 200 words)</w:t>
      </w:r>
      <w:bookmarkEnd w:id="0"/>
      <w:commentRangeEnd w:id="1"/>
      <w:r w:rsidR="00D24E59">
        <w:rPr>
          <w:rStyle w:val="Verwijzingopmerking"/>
          <w:smallCaps w:val="0"/>
          <w:spacing w:val="0"/>
        </w:rPr>
        <w:commentReference w:id="1"/>
      </w:r>
    </w:p>
    <w:p w14:paraId="2E067D8F" w14:textId="77777777" w:rsidR="00EC5481" w:rsidRDefault="00382628">
      <w:pPr>
        <w:pStyle w:val="Kop2"/>
      </w:pPr>
      <w:bookmarkStart w:id="2" w:name="objective"/>
      <w:r>
        <w:t>Objective</w:t>
      </w:r>
      <w:bookmarkEnd w:id="2"/>
    </w:p>
    <w:p w14:paraId="4A0B93DE" w14:textId="355A09A7" w:rsidR="00EC5481" w:rsidRDefault="00382628">
      <w:pPr>
        <w:pStyle w:val="FirstParagraph"/>
      </w:pPr>
      <w:r>
        <w:t xml:space="preserve">To </w:t>
      </w:r>
      <w:ins w:id="3" w:author="Joanna IntHout" w:date="2018-10-20T16:32:00Z">
        <w:r w:rsidR="00D24E59">
          <w:t xml:space="preserve">give an </w:t>
        </w:r>
      </w:ins>
      <w:r>
        <w:t xml:space="preserve">overview and illustrate a variety of tree-based and regression-based approaches to detect and model effect-modification in meta-analysis(MA) of individual participant data(IPD), </w:t>
      </w:r>
      <w:commentRangeStart w:id="4"/>
      <w:r>
        <w:t>such as</w:t>
      </w:r>
      <w:commentRangeEnd w:id="4"/>
      <w:r w:rsidR="00FC553F">
        <w:rPr>
          <w:rStyle w:val="Verwijzingopmerking"/>
        </w:rPr>
        <w:commentReference w:id="4"/>
      </w:r>
      <w:r>
        <w:t xml:space="preserve">: covariate-centred </w:t>
      </w:r>
      <w:ins w:id="5" w:author="Joanna IntHout" w:date="2018-10-19T21:04:00Z">
        <w:r w:rsidR="00FC553F">
          <w:t xml:space="preserve">one-stage </w:t>
        </w:r>
      </w:ins>
      <w:r>
        <w:t>IPD-MA, mixed effects fractional polynomials, splines, meta-stepp and glmm-trees.</w:t>
      </w:r>
    </w:p>
    <w:p w14:paraId="393478FA" w14:textId="77777777" w:rsidR="00EC5481" w:rsidRDefault="00382628">
      <w:pPr>
        <w:pStyle w:val="Kop2"/>
      </w:pPr>
      <w:bookmarkStart w:id="6" w:name="study-design-and-setting"/>
      <w:r>
        <w:t>Study Design and Setting</w:t>
      </w:r>
      <w:bookmarkEnd w:id="6"/>
    </w:p>
    <w:p w14:paraId="2D11D3AE" w14:textId="5A827978" w:rsidR="00EC5481" w:rsidRDefault="00382628">
      <w:pPr>
        <w:pStyle w:val="FirstParagraph"/>
      </w:pPr>
      <w:r>
        <w:t xml:space="preserve">We applied the </w:t>
      </w:r>
      <w:del w:id="7" w:author="Joanna IntHout" w:date="2018-10-19T21:04:00Z">
        <w:r w:rsidDel="00FC553F">
          <w:delText xml:space="preserve">aforementioned </w:delText>
        </w:r>
      </w:del>
      <w:r>
        <w:t xml:space="preserve">approaches </w:t>
      </w:r>
      <w:del w:id="8" w:author="Joanna IntHout" w:date="2018-10-19T19:47:00Z">
        <w:r w:rsidDel="00031C52">
          <w:delText>into</w:delText>
        </w:r>
      </w:del>
      <w:ins w:id="9" w:author="Joanna IntHout" w:date="2018-10-19T21:02:00Z">
        <w:r w:rsidR="00FC553F">
          <w:t>on</w:t>
        </w:r>
      </w:ins>
      <w:del w:id="10" w:author="Joanna IntHout" w:date="2018-10-19T19:47:00Z">
        <w:r w:rsidDel="00031C52">
          <w:delText xml:space="preserve"> </w:delText>
        </w:r>
      </w:del>
      <w:ins w:id="11" w:author="Joanna IntHout" w:date="2018-10-19T19:47:00Z">
        <w:r w:rsidR="00031C52">
          <w:t xml:space="preserve"> </w:t>
        </w:r>
      </w:ins>
      <w:r>
        <w:t xml:space="preserve">two empirical </w:t>
      </w:r>
      <w:del w:id="12" w:author="Joanna IntHout" w:date="2018-10-19T21:02:00Z">
        <w:r w:rsidDel="00FC553F">
          <w:delText>data-sets</w:delText>
        </w:r>
      </w:del>
      <w:ins w:id="13" w:author="Joanna IntHout" w:date="2018-10-19T21:02:00Z">
        <w:r w:rsidR="00FC553F">
          <w:t>examples</w:t>
        </w:r>
      </w:ins>
      <w:r>
        <w:t xml:space="preserve">. </w:t>
      </w:r>
      <w:ins w:id="14" w:author="Joanna IntHout" w:date="2018-10-19T19:48:00Z">
        <w:r w:rsidR="00031C52">
          <w:t xml:space="preserve">In </w:t>
        </w:r>
      </w:ins>
      <w:del w:id="15" w:author="Joanna IntHout" w:date="2018-10-19T19:48:00Z">
        <w:r w:rsidDel="00031C52">
          <w:delText>T</w:delText>
        </w:r>
      </w:del>
      <w:ins w:id="16" w:author="Joanna IntHout" w:date="2018-10-19T19:48:00Z">
        <w:r w:rsidR="00031C52">
          <w:t>t</w:t>
        </w:r>
      </w:ins>
      <w:r>
        <w:t xml:space="preserve">he first </w:t>
      </w:r>
      <w:del w:id="17" w:author="Joanna IntHout" w:date="2018-10-19T19:46:00Z">
        <w:r w:rsidDel="00031C52">
          <w:delText>is investigating</w:delText>
        </w:r>
      </w:del>
      <w:ins w:id="18" w:author="Joanna IntHout" w:date="2018-10-19T19:48:00Z">
        <w:r w:rsidR="00031C52">
          <w:t xml:space="preserve">we </w:t>
        </w:r>
      </w:ins>
      <w:ins w:id="19" w:author="Joanna IntHout" w:date="2018-10-19T19:46:00Z">
        <w:r w:rsidR="00031C52">
          <w:t>investigate</w:t>
        </w:r>
      </w:ins>
      <w:r>
        <w:t xml:space="preserve"> </w:t>
      </w:r>
      <w:ins w:id="20" w:author="Joanna IntHout" w:date="2018-10-19T21:00:00Z">
        <w:r w:rsidR="00FC553F">
          <w:t xml:space="preserve">possible modification </w:t>
        </w:r>
      </w:ins>
      <w:del w:id="21" w:author="Joanna IntHout" w:date="2018-10-20T16:34:00Z">
        <w:r w:rsidDel="00D24E59">
          <w:delText xml:space="preserve">the effect </w:delText>
        </w:r>
      </w:del>
      <w:r>
        <w:t xml:space="preserve">of </w:t>
      </w:r>
      <w:ins w:id="22" w:author="Joanna IntHout" w:date="2018-10-20T16:35:00Z">
        <w:r w:rsidR="00D24E59">
          <w:t xml:space="preserve">the effect of </w:t>
        </w:r>
      </w:ins>
      <w:r>
        <w:t xml:space="preserve">somatostatin </w:t>
      </w:r>
      <w:del w:id="23" w:author="Joanna IntHout" w:date="2018-10-19T19:46:00Z">
        <w:r w:rsidDel="00031C52">
          <w:delText xml:space="preserve">treatment </w:delText>
        </w:r>
      </w:del>
      <w:del w:id="24" w:author="Joanna IntHout" w:date="2018-10-19T21:02:00Z">
        <w:r w:rsidDel="00FC553F">
          <w:delText xml:space="preserve">versus placebo </w:delText>
        </w:r>
      </w:del>
      <w:del w:id="25" w:author="Joanna IntHout" w:date="2018-10-19T19:46:00Z">
        <w:r w:rsidDel="00031C52">
          <w:delText xml:space="preserve">in </w:delText>
        </w:r>
      </w:del>
      <w:ins w:id="26" w:author="Joanna IntHout" w:date="2018-10-19T19:46:00Z">
        <w:r w:rsidR="00031C52">
          <w:t xml:space="preserve">on </w:t>
        </w:r>
      </w:ins>
      <w:r>
        <w:t>liver reduction</w:t>
      </w:r>
      <w:del w:id="27" w:author="Joanna IntHout" w:date="2018-10-19T19:46:00Z">
        <w:r w:rsidDel="00031C52">
          <w:delText xml:space="preserve"> percentage</w:delText>
        </w:r>
      </w:del>
      <w:del w:id="28" w:author="Joanna IntHout" w:date="2018-10-19T21:02:00Z">
        <w:r w:rsidDel="00FC553F">
          <w:delText>,</w:delText>
        </w:r>
      </w:del>
      <w:r>
        <w:t xml:space="preserve"> </w:t>
      </w:r>
      <w:del w:id="29" w:author="Joanna IntHout" w:date="2018-10-19T19:46:00Z">
        <w:r w:rsidDel="00031C52">
          <w:delText xml:space="preserve">on </w:delText>
        </w:r>
      </w:del>
      <w:ins w:id="30" w:author="Joanna IntHout" w:date="2018-10-19T19:46:00Z">
        <w:r w:rsidR="00031C52">
          <w:t xml:space="preserve">in </w:t>
        </w:r>
      </w:ins>
      <w:r>
        <w:t>participants with polycystic liver disease</w:t>
      </w:r>
      <w:ins w:id="31" w:author="Joanna IntHout" w:date="2018-10-19T19:48:00Z">
        <w:r w:rsidR="00031C52">
          <w:t>, in the</w:t>
        </w:r>
      </w:ins>
      <w:del w:id="32" w:author="Joanna IntHout" w:date="2018-10-19T19:48:00Z">
        <w:r w:rsidDel="00031C52">
          <w:delText>. The</w:delText>
        </w:r>
      </w:del>
      <w:r>
        <w:t xml:space="preserve"> second </w:t>
      </w:r>
      <w:ins w:id="33" w:author="Joanna IntHout" w:date="2018-10-19T21:02:00Z">
        <w:r w:rsidR="00FC553F">
          <w:t xml:space="preserve">effect modification </w:t>
        </w:r>
      </w:ins>
      <w:del w:id="34" w:author="Joanna IntHout" w:date="2018-10-19T19:48:00Z">
        <w:r w:rsidDel="00031C52">
          <w:delText xml:space="preserve">investigates </w:delText>
        </w:r>
      </w:del>
      <w:del w:id="35" w:author="Joanna IntHout" w:date="2018-10-20T16:33:00Z">
        <w:r w:rsidDel="00D24E59">
          <w:delText xml:space="preserve">the effect </w:delText>
        </w:r>
      </w:del>
      <w:r>
        <w:t xml:space="preserve">of antibiotics </w:t>
      </w:r>
      <w:ins w:id="36" w:author="Joanna IntHout" w:date="2018-10-19T19:48:00Z">
        <w:r w:rsidR="00031C52">
          <w:t>o</w:t>
        </w:r>
      </w:ins>
      <w:del w:id="37" w:author="Joanna IntHout" w:date="2018-10-19T19:48:00Z">
        <w:r w:rsidDel="00031C52">
          <w:delText>i</w:delText>
        </w:r>
      </w:del>
      <w:r>
        <w:t>n fever/ear-pain reduction</w:t>
      </w:r>
      <w:del w:id="38" w:author="Joanna IntHout" w:date="2018-10-20T16:35:00Z">
        <w:r w:rsidDel="00D24E59">
          <w:delText>,</w:delText>
        </w:r>
      </w:del>
      <w:r>
        <w:t xml:space="preserve"> </w:t>
      </w:r>
      <w:del w:id="39" w:author="Joanna IntHout" w:date="2018-10-19T19:46:00Z">
        <w:r w:rsidDel="00031C52">
          <w:delText xml:space="preserve">on </w:delText>
        </w:r>
      </w:del>
      <w:ins w:id="40" w:author="Joanna IntHout" w:date="2018-10-19T19:46:00Z">
        <w:r w:rsidR="00031C52">
          <w:t xml:space="preserve">in </w:t>
        </w:r>
      </w:ins>
      <w:r>
        <w:t>children with acute otitis media</w:t>
      </w:r>
      <w:del w:id="41" w:author="Joanna IntHout" w:date="2018-10-19T21:03:00Z">
        <w:r w:rsidDel="00FC553F">
          <w:delText>(</w:delText>
        </w:r>
        <w:commentRangeStart w:id="42"/>
        <w:r w:rsidDel="00FC553F">
          <w:delText>AOM</w:delText>
        </w:r>
      </w:del>
      <w:commentRangeEnd w:id="42"/>
      <w:r w:rsidR="00FC553F">
        <w:rPr>
          <w:rStyle w:val="Verwijzingopmerking"/>
        </w:rPr>
        <w:commentReference w:id="42"/>
      </w:r>
      <w:del w:id="43" w:author="Joanna IntHout" w:date="2018-10-19T21:03:00Z">
        <w:r w:rsidDel="00FC553F">
          <w:delText>)</w:delText>
        </w:r>
      </w:del>
      <w:r>
        <w:t>.</w:t>
      </w:r>
    </w:p>
    <w:p w14:paraId="1FF29148" w14:textId="77777777" w:rsidR="00EC5481" w:rsidRDefault="00382628">
      <w:pPr>
        <w:pStyle w:val="Kop2"/>
      </w:pPr>
      <w:bookmarkStart w:id="44" w:name="results"/>
      <w:r>
        <w:t>Results</w:t>
      </w:r>
      <w:bookmarkEnd w:id="44"/>
    </w:p>
    <w:p w14:paraId="37BC2D2E" w14:textId="77777777" w:rsidR="00EC5481" w:rsidRDefault="00382628">
      <w:pPr>
        <w:pStyle w:val="FirstParagraph"/>
      </w:pPr>
      <w:commentRangeStart w:id="45"/>
      <w:r>
        <w:t>Non-linear association was detected in AOM IPD-MA.</w:t>
      </w:r>
      <w:commentRangeEnd w:id="45"/>
      <w:r w:rsidR="00031C52">
        <w:rPr>
          <w:rStyle w:val="Verwijzingopmerking"/>
        </w:rPr>
        <w:commentReference w:id="45"/>
      </w:r>
    </w:p>
    <w:p w14:paraId="491E1620" w14:textId="77777777" w:rsidR="00EC5481" w:rsidRDefault="00382628">
      <w:pPr>
        <w:pStyle w:val="Kop2"/>
      </w:pPr>
      <w:bookmarkStart w:id="46" w:name="conclusion"/>
      <w:r>
        <w:t>Conclusion</w:t>
      </w:r>
      <w:bookmarkEnd w:id="46"/>
    </w:p>
    <w:p w14:paraId="2243B05B" w14:textId="77777777" w:rsidR="00EC5481" w:rsidRDefault="00382628">
      <w:pPr>
        <w:pStyle w:val="FirstParagraph"/>
      </w:pPr>
      <w:r>
        <w:lastRenderedPageBreak/>
        <w:t xml:space="preserve">We conclude that subgroup detection in IPD-MA requires </w:t>
      </w:r>
      <w:commentRangeStart w:id="47"/>
      <w:r>
        <w:t xml:space="preserve">knowing the underlying assumptions </w:t>
      </w:r>
      <w:commentRangeEnd w:id="47"/>
      <w:r w:rsidR="00031C52">
        <w:rPr>
          <w:rStyle w:val="Verwijzingopmerking"/>
        </w:rPr>
        <w:commentReference w:id="47"/>
      </w:r>
      <w:r>
        <w:t>and careful modelling. Effect modification may be distorted by a non-linear association if left unadjusted.</w:t>
      </w:r>
    </w:p>
    <w:p w14:paraId="19D147A9" w14:textId="77777777" w:rsidR="00EC5481" w:rsidRDefault="00EC5481">
      <w:pPr>
        <w:pStyle w:val="Kop5"/>
      </w:pPr>
      <w:bookmarkStart w:id="48" w:name="section"/>
      <w:bookmarkEnd w:id="48"/>
    </w:p>
    <w:p w14:paraId="0CB6E581" w14:textId="77777777" w:rsidR="00EC5481" w:rsidRDefault="00382628">
      <w:pPr>
        <w:pStyle w:val="Kop1"/>
      </w:pPr>
      <w:bookmarkStart w:id="49" w:name="introduction"/>
      <w:r>
        <w:t>1. Introduction</w:t>
      </w:r>
      <w:bookmarkEnd w:id="49"/>
    </w:p>
    <w:p w14:paraId="5F8F47CC" w14:textId="77777777" w:rsidR="00EC5481" w:rsidRDefault="00382628">
      <w:pPr>
        <w:pStyle w:val="Compact"/>
      </w:pPr>
      <w:r>
        <w:t>Individual participant data meta-analysis (IPD-MA) is a type of systematic review</w:t>
      </w:r>
      <w:del w:id="50" w:author="Joanna IntHout" w:date="2018-10-19T19:49:00Z">
        <w:r w:rsidDel="00031C52">
          <w:delText>,</w:delText>
        </w:r>
      </w:del>
      <w:r>
        <w:t xml:space="preserve">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task, IPD-MA is considered a gold standard as single trials rarely have sufficient power to identify relevant effect modification.</w:t>
      </w:r>
    </w:p>
    <w:p w14:paraId="16C25752" w14:textId="418FFEC0" w:rsidR="00EC5481" w:rsidRDefault="00382628">
      <w:pPr>
        <w:pStyle w:val="Compact"/>
      </w:pPr>
      <w:r>
        <w:t xml:space="preserve">Effect modification </w:t>
      </w:r>
      <w:del w:id="51" w:author="Joanna IntHout" w:date="2018-10-19T19:50:00Z">
        <w:r w:rsidDel="00031C52">
          <w:delText>is known to be present</w:delText>
        </w:r>
      </w:del>
      <w:ins w:id="52" w:author="Joanna IntHout" w:date="2018-10-19T19:50:00Z">
        <w:r w:rsidR="00031C52">
          <w:t>may occur</w:t>
        </w:r>
      </w:ins>
      <w:r>
        <w:t xml:space="preserve"> in </w:t>
      </w:r>
      <w:del w:id="53" w:author="Joanna IntHout" w:date="2018-10-19T19:50:00Z">
        <w:r w:rsidDel="00031C52">
          <w:delText xml:space="preserve">both </w:delText>
        </w:r>
      </w:del>
      <w:r>
        <w:t>categorical and/or continuous covariates</w:t>
      </w:r>
      <w:ins w:id="54" w:author="Joanna IntHout" w:date="2018-10-19T20:02:00Z">
        <w:r>
          <w:t>:</w:t>
        </w:r>
      </w:ins>
      <w:del w:id="55" w:author="Joanna IntHout" w:date="2018-10-19T20:02:00Z">
        <w:r w:rsidDel="00382628">
          <w:delText>. For example,</w:delText>
        </w:r>
      </w:del>
      <w:r>
        <w:t xml:space="preserve"> differences in the treatment effect may be present between smokers and non-smokers</w:t>
      </w:r>
      <w:ins w:id="56" w:author="Joanna IntHout" w:date="2018-10-19T19:51:00Z">
        <w:r w:rsidR="00031C52">
          <w:t xml:space="preserve">, or </w:t>
        </w:r>
      </w:ins>
      <w:ins w:id="57" w:author="Joanna IntHout" w:date="2018-10-19T19:52:00Z">
        <w:r w:rsidR="00031C52">
          <w:t>may depend on the age of the patient</w:t>
        </w:r>
      </w:ins>
      <w:r>
        <w:t xml:space="preserve">. </w:t>
      </w:r>
      <w:commentRangeStart w:id="58"/>
      <w:del w:id="59" w:author="Joanna IntHout" w:date="2018-10-19T19:51:00Z">
        <w:r w:rsidDel="00031C52">
          <w:delText xml:space="preserve">In </w:delText>
        </w:r>
      </w:del>
      <w:commentRangeEnd w:id="58"/>
      <w:r w:rsidR="00031C52">
        <w:rPr>
          <w:rStyle w:val="Verwijzingopmerking"/>
        </w:rPr>
        <w:commentReference w:id="58"/>
      </w:r>
      <w:del w:id="60" w:author="Joanna IntHout" w:date="2018-10-19T19:51:00Z">
        <w:r w:rsidDel="00031C52">
          <w:delText xml:space="preserve">this case, subgroups are already defined and therefore, only confirmatory hypothesis testing may be conducted. </w:delText>
        </w:r>
      </w:del>
      <w:commentRangeStart w:id="61"/>
      <w:r>
        <w:t xml:space="preserve">The investigation of subgroup effects is </w:t>
      </w:r>
      <w:ins w:id="62" w:author="Joanna IntHout" w:date="2018-10-19T19:54:00Z">
        <w:r>
          <w:t xml:space="preserve">frequently </w:t>
        </w:r>
      </w:ins>
      <w:r>
        <w:t xml:space="preserve">performed using statistical </w:t>
      </w:r>
      <w:ins w:id="63" w:author="Joanna IntHout" w:date="2018-10-19T19:54:00Z">
        <w:r>
          <w:t>models</w:t>
        </w:r>
      </w:ins>
      <w:ins w:id="64" w:author="Joanna IntHout" w:date="2018-10-19T20:00:00Z">
        <w:r>
          <w:t xml:space="preserve">, but </w:t>
        </w:r>
      </w:ins>
      <w:ins w:id="65" w:author="Joanna IntHout" w:date="2018-10-19T20:01:00Z">
        <w:r>
          <w:t xml:space="preserve">challenges </w:t>
        </w:r>
      </w:ins>
      <w:ins w:id="66" w:author="Joanna IntHout" w:date="2018-10-19T20:02:00Z">
        <w:r>
          <w:t xml:space="preserve">do </w:t>
        </w:r>
      </w:ins>
      <w:ins w:id="67" w:author="Joanna IntHout" w:date="2018-10-19T20:01:00Z">
        <w:r>
          <w:t xml:space="preserve">exist. </w:t>
        </w:r>
      </w:ins>
      <w:del w:id="68" w:author="Joanna IntHout" w:date="2018-10-19T19:55:00Z">
        <w:r w:rsidDel="00382628">
          <w:delText xml:space="preserve">tools, </w:delText>
        </w:r>
      </w:del>
      <w:del w:id="69" w:author="Joanna IntHout" w:date="2018-10-19T19:54:00Z">
        <w:r w:rsidDel="00382628">
          <w:delText>such as generalised linear models combined with meta-analytical tools, or generalised linear mixed-effects models with interaction terms included. Subsequently, the estimated coefficients are checked for statistical significance. On the other hand, effect modification across a continuous covariate is more challenging, as the subgroups are non-existent or not be a-priori known.</w:delText>
        </w:r>
      </w:del>
      <w:r>
        <w:t xml:space="preserve"> </w:t>
      </w:r>
      <w:ins w:id="70" w:author="Joanna IntHout" w:date="2018-10-19T20:01:00Z">
        <w:r>
          <w:t xml:space="preserve">For example, </w:t>
        </w:r>
      </w:ins>
      <w:del w:id="71" w:author="Joanna IntHout" w:date="2018-10-19T20:01:00Z">
        <w:r w:rsidDel="00382628">
          <w:delText>A</w:delText>
        </w:r>
      </w:del>
      <w:ins w:id="72" w:author="Joanna IntHout" w:date="2018-10-19T20:01:00Z">
        <w:r>
          <w:t>a</w:t>
        </w:r>
      </w:ins>
      <w:r>
        <w:t xml:space="preserve"> common </w:t>
      </w:r>
      <w:del w:id="73" w:author="Joanna IntHout" w:date="2018-10-19T19:55:00Z">
        <w:r w:rsidDel="00382628">
          <w:delText xml:space="preserve">technique </w:delText>
        </w:r>
      </w:del>
      <w:ins w:id="74" w:author="Joanna IntHout" w:date="2018-10-19T19:55:00Z">
        <w:r>
          <w:t xml:space="preserve">first step </w:t>
        </w:r>
      </w:ins>
      <w:r>
        <w:t xml:space="preserve">is to </w:t>
      </w:r>
      <w:del w:id="75" w:author="Joanna IntHout" w:date="2018-10-19T20:03:00Z">
        <w:r w:rsidDel="00382628">
          <w:delText>categorise</w:delText>
        </w:r>
      </w:del>
      <w:ins w:id="76" w:author="Joanna IntHout" w:date="2018-10-19T20:03:00Z">
        <w:r>
          <w:t>categorize</w:t>
        </w:r>
      </w:ins>
      <w:r>
        <w:t xml:space="preserve"> </w:t>
      </w:r>
      <w:del w:id="77" w:author="Joanna IntHout" w:date="2018-10-19T20:03:00Z">
        <w:r w:rsidDel="00382628">
          <w:delText xml:space="preserve">the </w:delText>
        </w:r>
      </w:del>
      <w:ins w:id="78" w:author="Joanna IntHout" w:date="2018-10-19T20:03:00Z">
        <w:r>
          <w:t xml:space="preserve">a </w:t>
        </w:r>
      </w:ins>
      <w:r>
        <w:t>continuous covariate</w:t>
      </w:r>
      <w:del w:id="79" w:author="Joanna IntHout" w:date="2018-10-19T20:03:00Z">
        <w:r w:rsidDel="00382628">
          <w:delText>.</w:delText>
        </w:r>
      </w:del>
      <w:del w:id="80" w:author="Joanna IntHout" w:date="2018-10-19T19:55:00Z">
        <w:r w:rsidDel="00382628">
          <w:delText xml:space="preserve"> Thereto, subgroups are generated using prior knowledge </w:delText>
        </w:r>
        <w:commentRangeStart w:id="81"/>
        <w:r w:rsidDel="00382628">
          <w:delText>driven from literature</w:delText>
        </w:r>
      </w:del>
      <w:commentRangeEnd w:id="81"/>
      <w:r>
        <w:rPr>
          <w:rStyle w:val="Verwijzingopmerking"/>
        </w:rPr>
        <w:commentReference w:id="81"/>
      </w:r>
      <w:r>
        <w:t>.</w:t>
      </w:r>
      <w:commentRangeEnd w:id="61"/>
      <w:r w:rsidR="00031C52">
        <w:rPr>
          <w:rStyle w:val="Verwijzingopmerking"/>
        </w:rPr>
        <w:commentReference w:id="61"/>
      </w:r>
      <w:r>
        <w:t xml:space="preserve"> </w:t>
      </w:r>
      <w:del w:id="82" w:author="Joanna IntHout" w:date="2018-10-19T20:03:00Z">
        <w:r w:rsidDel="00382628">
          <w:delText>Nevertheless</w:delText>
        </w:r>
      </w:del>
      <w:ins w:id="83" w:author="Joanna IntHout" w:date="2018-10-19T20:03:00Z">
        <w:r>
          <w:t>However</w:t>
        </w:r>
      </w:ins>
      <w:r>
        <w:t xml:space="preserve">, categorisation has been criticised for misspecification, loss of information and power, inflation of the type I error </w:t>
      </w:r>
      <w:r>
        <w:lastRenderedPageBreak/>
        <w:t>rate when adjusting for confounding</w:t>
      </w:r>
      <w:ins w:id="84" w:author="Joanna IntHout" w:date="2018-10-19T19:56:00Z">
        <w:r>
          <w:t>,</w:t>
        </w:r>
      </w:ins>
      <w:r>
        <w:t xml:space="preserve"> and biased results [1–5]. Another common practice is to assume </w:t>
      </w:r>
      <w:del w:id="85" w:author="Joanna IntHout" w:date="2018-10-19T19:56:00Z">
        <w:r w:rsidDel="00382628">
          <w:delText>linearity over the link function</w:delText>
        </w:r>
      </w:del>
      <w:ins w:id="86" w:author="Joanna IntHout" w:date="2018-10-19T19:56:00Z">
        <w:r>
          <w:t xml:space="preserve">a linear relation between the continuous covariate and </w:t>
        </w:r>
      </w:ins>
      <w:ins w:id="87" w:author="Joanna IntHout" w:date="2018-10-20T16:38:00Z">
        <w:r w:rsidR="00D24E59">
          <w:t>(</w:t>
        </w:r>
      </w:ins>
      <w:ins w:id="88" w:author="Joanna IntHout" w:date="2018-10-19T19:56:00Z">
        <w:r>
          <w:t xml:space="preserve">the </w:t>
        </w:r>
      </w:ins>
      <w:ins w:id="89" w:author="Joanna IntHout" w:date="2018-10-19T19:57:00Z">
        <w:r>
          <w:t xml:space="preserve">logit </w:t>
        </w:r>
      </w:ins>
      <w:ins w:id="90" w:author="Joanna IntHout" w:date="2018-10-19T20:03:00Z">
        <w:r>
          <w:t xml:space="preserve">or other transformation </w:t>
        </w:r>
      </w:ins>
      <w:ins w:id="91" w:author="Joanna IntHout" w:date="2018-10-19T19:57:00Z">
        <w:r>
          <w:t>of</w:t>
        </w:r>
      </w:ins>
      <w:ins w:id="92" w:author="Joanna IntHout" w:date="2018-10-20T16:38:00Z">
        <w:r w:rsidR="00D24E59">
          <w:t>)</w:t>
        </w:r>
      </w:ins>
      <w:ins w:id="93" w:author="Joanna IntHout" w:date="2018-10-19T19:57:00Z">
        <w:r w:rsidR="00D24E59">
          <w:t xml:space="preserve"> the</w:t>
        </w:r>
        <w:r>
          <w:t xml:space="preserve"> </w:t>
        </w:r>
      </w:ins>
      <w:ins w:id="94" w:author="Joanna IntHout" w:date="2018-10-19T19:56:00Z">
        <w:r>
          <w:t>outcome</w:t>
        </w:r>
      </w:ins>
      <w:r>
        <w:t xml:space="preserve">, a method that may also lead to deterioration of power, misspecification and even spurious results [6]. </w:t>
      </w:r>
      <w:del w:id="95" w:author="Joanna IntHout" w:date="2018-10-19T20:04:00Z">
        <w:r w:rsidDel="00382628">
          <w:delText xml:space="preserve">Therefore, </w:delText>
        </w:r>
      </w:del>
      <w:del w:id="96" w:author="Joanna IntHout" w:date="2018-10-19T19:57:00Z">
        <w:r w:rsidDel="00382628">
          <w:delText xml:space="preserve">besides confirming a variable if is an effect modifier, </w:delText>
        </w:r>
      </w:del>
      <w:ins w:id="97" w:author="Joanna IntHout" w:date="2018-10-19T20:04:00Z">
        <w:r>
          <w:t>A</w:t>
        </w:r>
      </w:ins>
      <w:ins w:id="98" w:author="Joanna IntHout" w:date="2018-10-19T19:58:00Z">
        <w:r>
          <w:t xml:space="preserve"> better practice would be to start with exploring </w:t>
        </w:r>
      </w:ins>
      <w:del w:id="99" w:author="Joanna IntHout" w:date="2018-10-19T19:58:00Z">
        <w:r w:rsidDel="00382628">
          <w:delText xml:space="preserve">we may have to the explore </w:delText>
        </w:r>
      </w:del>
      <w:r>
        <w:t>the functional form of the outcome-effect modifier association. Various approaches to</w:t>
      </w:r>
      <w:ins w:id="100" w:author="Joanna IntHout" w:date="2018-10-19T19:59:00Z">
        <w:r>
          <w:t xml:space="preserve"> investigate and if needed</w:t>
        </w:r>
      </w:ins>
      <w:r>
        <w:t xml:space="preserve"> account for non-linear associations have been developed, such as</w:t>
      </w:r>
      <w:del w:id="101" w:author="Joanna IntHout" w:date="2018-10-19T19:59:00Z">
        <w:r w:rsidDel="00382628">
          <w:delText>:</w:delText>
        </w:r>
      </w:del>
      <w:r>
        <w:t xml:space="preserve"> fractional polynomials (FPs) [7] and splines.</w:t>
      </w:r>
    </w:p>
    <w:p w14:paraId="389CA215" w14:textId="77777777" w:rsidR="00EC5481" w:rsidRDefault="00382628">
      <w:pPr>
        <w:pStyle w:val="Compact"/>
      </w:pPr>
      <w:commentRangeStart w:id="102"/>
      <w:r>
        <w:t>Regre</w:t>
      </w:r>
      <w:commentRangeEnd w:id="102"/>
      <w:r w:rsidR="00AB70F8">
        <w:rPr>
          <w:rStyle w:val="Verwijzingopmerking"/>
        </w:rPr>
        <w:commentReference w:id="102"/>
      </w:r>
      <w:r>
        <w:t>ssion based approaches such as</w:t>
      </w:r>
      <w:del w:id="103" w:author="Joanna IntHout" w:date="2018-10-19T19:59:00Z">
        <w:r w:rsidDel="00382628">
          <w:delText>:</w:delText>
        </w:r>
      </w:del>
      <w:r>
        <w:t xml:space="preserve"> linear models, piecewise polynomials or fractional polynomials may be performed either in one or two stages. In two-stage approach, each trial is first modelled separately, using an appropriate statistical model of choice. Subsequently, we pool either the extracted estimates or the fitted functions across trials using standard meta-analytical tools. In contrast, in one-stage IPD-MA all IPD from every trial are analysed simultaneously whilst accounting for the clustering of participants within studies. Hereto, researchers may model interactions between treatment and patient-level covariates. Recent recommendations, suggest mean-centring the potential effect modifiers per trial in order to account for potential ecological bias due to unadjusted confounding. Within trials clustering can be accounted using either fixed effect</w:t>
      </w:r>
      <w:r>
        <w:rPr>
          <w:b/>
        </w:rPr>
        <w:t>s</w:t>
      </w:r>
      <w:r>
        <w:t xml:space="preserve"> (stratified intercept/slope), fixed effect (common intercept/slope) or random effects (intercept and/slopes driven from a common Normal distribution) [9]. Finally, state-of-the-art plot and tree-based methods have been developed for exploring and confirming effect modification. Generalised linear mixed-effects model trees (glmertree) introduced by Fokkema et al.[10] can handle non-linear associations, whilst accounting for within studies clustering of the participants. Meta-stepp is a plot based moving average (sliding window) method that approximates non-linear effects from clustered data </w:t>
      </w:r>
      <w:r>
        <w:lastRenderedPageBreak/>
        <w:t>[11]. Finally, although, providing the whole information of the outcome-continuous effect modifier association is more informative clinical decisions are based in cut-points in which the treatment effect is altered. These cut-points may be altered if the assumptions are altered or if the outcome-effect modifier functional form is mis-specified.</w:t>
      </w:r>
    </w:p>
    <w:p w14:paraId="6C02C96E" w14:textId="77777777" w:rsidR="00EC5481" w:rsidRDefault="00382628">
      <w:pPr>
        <w:pStyle w:val="Plattetekst"/>
      </w:pPr>
      <w:r>
        <w:t>It is often unclear when each method should be preferred. Also, it is unclear if the treatment effect function [12] or interaction term analysis [13] is most appropriate and in randomised clinical trials (RCT) meta-analysis framework. We aim to describe and illustrate the aforementioned methods. For that task, we will use both regression-based approaches such as meta-stepp, centred one-stage IPD-MA, mixed effects fractional polynomials and splines, and tree-based approaches such as generalised linear mixed-effects model trees.</w:t>
      </w:r>
    </w:p>
    <w:p w14:paraId="41F67DF1" w14:textId="77777777" w:rsidR="00EC5481" w:rsidRDefault="00382628">
      <w:pPr>
        <w:pStyle w:val="Kop1"/>
      </w:pPr>
      <w:bookmarkStart w:id="104" w:name="data"/>
      <w:r>
        <w:t xml:space="preserve">2. </w:t>
      </w:r>
      <w:del w:id="105" w:author="Joanna IntHout" w:date="2018-10-19T20:06:00Z">
        <w:r w:rsidDel="00AB70F8">
          <w:delText>Data</w:delText>
        </w:r>
      </w:del>
      <w:bookmarkEnd w:id="104"/>
      <w:ins w:id="106" w:author="Joanna IntHout" w:date="2018-10-19T20:06:00Z">
        <w:r w:rsidR="00AB70F8">
          <w:t>Example datasets</w:t>
        </w:r>
      </w:ins>
    </w:p>
    <w:p w14:paraId="284A5F7E" w14:textId="77777777" w:rsidR="00EC5481" w:rsidRDefault="00382628">
      <w:pPr>
        <w:pStyle w:val="FirstParagraph"/>
      </w:pPr>
      <w:r>
        <w:t>We use 2 empirical IPD-sets</w:t>
      </w:r>
      <w:ins w:id="107" w:author="Joanna IntHout" w:date="2018-10-19T20:07:00Z">
        <w:r w:rsidR="00AB70F8">
          <w:t xml:space="preserve"> to illustrate the methods</w:t>
        </w:r>
      </w:ins>
      <w:r>
        <w:t xml:space="preserve">. The first data-set [14] was </w:t>
      </w:r>
      <w:ins w:id="108" w:author="Joanna IntHout" w:date="2018-10-19T20:07:00Z">
        <w:r w:rsidR="00AB70F8">
          <w:t xml:space="preserve">used to </w:t>
        </w:r>
      </w:ins>
      <w:del w:id="109" w:author="Joanna IntHout" w:date="2018-10-19T20:07:00Z">
        <w:r w:rsidDel="00AB70F8">
          <w:delText xml:space="preserve">investigating </w:delText>
        </w:r>
      </w:del>
      <w:ins w:id="110" w:author="Joanna IntHout" w:date="2018-10-19T20:07:00Z">
        <w:r w:rsidR="00AB70F8">
          <w:t xml:space="preserve">investigate </w:t>
        </w:r>
      </w:ins>
      <w:r>
        <w:t xml:space="preserve">the effect of antibiotics </w:t>
      </w:r>
      <w:del w:id="111" w:author="Joanna IntHout" w:date="2018-10-19T20:07:00Z">
        <w:r w:rsidDel="00AB70F8">
          <w:delText xml:space="preserve">in </w:delText>
        </w:r>
      </w:del>
      <w:ins w:id="112" w:author="Joanna IntHout" w:date="2018-10-19T20:07:00Z">
        <w:r w:rsidR="00AB70F8">
          <w:t xml:space="preserve">on </w:t>
        </w:r>
      </w:ins>
      <w:r>
        <w:t xml:space="preserve">acute otitis media </w:t>
      </w:r>
      <w:del w:id="113" w:author="Joanna IntHout" w:date="2018-10-19T20:07:00Z">
        <w:r w:rsidDel="00AB70F8">
          <w:delText xml:space="preserve">on </w:delText>
        </w:r>
      </w:del>
      <w:ins w:id="114" w:author="Joanna IntHout" w:date="2018-10-19T20:07:00Z">
        <w:r w:rsidR="00AB70F8">
          <w:t xml:space="preserve">in </w:t>
        </w:r>
      </w:ins>
      <w:r>
        <w:t>children aged from 0 to 12 years old. Rovers et al. collected IPD from 6 randomised clinical trials with a total of 1643 children</w:t>
      </w:r>
      <w:del w:id="115" w:author="Joanna IntHout" w:date="2018-10-19T20:08:00Z">
        <w:r w:rsidDel="00AB70F8">
          <w:delText>, aged from 0-12 years old</w:delText>
        </w:r>
      </w:del>
      <w:r>
        <w:t xml:space="preserve">. The primary outcome was fever and/or ear-pain </w:t>
      </w:r>
      <w:commentRangeStart w:id="116"/>
      <w:r>
        <w:t xml:space="preserve">after 3-7 days </w:t>
      </w:r>
      <w:commentRangeEnd w:id="116"/>
      <w:r w:rsidR="00AB70F8">
        <w:rPr>
          <w:rStyle w:val="Verwijzingopmerking"/>
        </w:rPr>
        <w:commentReference w:id="116"/>
      </w:r>
      <w:r>
        <w:t xml:space="preserve">(yes/no). </w:t>
      </w:r>
      <w:del w:id="117" w:author="Joanna IntHout" w:date="2018-10-19T20:08:00Z">
        <w:r w:rsidDel="00AB70F8">
          <w:delText>Rovers et al. </w:delText>
        </w:r>
      </w:del>
      <w:ins w:id="118" w:author="Joanna IntHout" w:date="2018-10-19T20:08:00Z">
        <w:r w:rsidR="00AB70F8">
          <w:t xml:space="preserve">They </w:t>
        </w:r>
      </w:ins>
      <w:r>
        <w:t>concluded that antibiotics were more beneficial in young</w:t>
      </w:r>
      <w:del w:id="119" w:author="Joanna IntHout" w:date="2018-10-19T20:09:00Z">
        <w:r w:rsidDel="00AB70F8">
          <w:delText>er</w:delText>
        </w:r>
      </w:del>
      <w:r>
        <w:t xml:space="preserve"> children (less than 2 years old) with bilateral acute otitis media. </w:t>
      </w:r>
      <w:ins w:id="120" w:author="Joanna IntHout" w:date="2018-10-19T20:09:00Z">
        <w:r w:rsidR="00AB70F8">
          <w:t xml:space="preserve">Presence of </w:t>
        </w:r>
      </w:ins>
      <w:del w:id="121" w:author="Joanna IntHout" w:date="2018-10-19T20:09:00Z">
        <w:r w:rsidDel="00AB70F8">
          <w:delText>B</w:delText>
        </w:r>
      </w:del>
      <w:ins w:id="122" w:author="Joanna IntHout" w:date="2018-10-19T20:09:00Z">
        <w:r w:rsidR="00AB70F8">
          <w:t>b</w:t>
        </w:r>
      </w:ins>
      <w:r>
        <w:t xml:space="preserve">ilateral acute otitis media (yes/no), age, </w:t>
      </w:r>
      <w:ins w:id="123" w:author="Joanna IntHout" w:date="2018-10-19T20:09:00Z">
        <w:r w:rsidR="00AB70F8">
          <w:t xml:space="preserve">and </w:t>
        </w:r>
      </w:ins>
      <w:r>
        <w:t xml:space="preserve">otorrhea were also investigated separately for potential effect modification and only </w:t>
      </w:r>
      <w:ins w:id="124" w:author="Joanna IntHout" w:date="2018-10-19T20:10:00Z">
        <w:r w:rsidR="00AB70F8">
          <w:t xml:space="preserve">the presence of </w:t>
        </w:r>
      </w:ins>
      <w:r>
        <w:t xml:space="preserve">bilateral acute otitis media showed a significant </w:t>
      </w:r>
      <w:del w:id="125" w:author="Joanna IntHout" w:date="2018-10-19T20:10:00Z">
        <w:r w:rsidDel="00AB70F8">
          <w:delText>result</w:delText>
        </w:r>
      </w:del>
      <w:ins w:id="126" w:author="Joanna IntHout" w:date="2018-10-19T20:10:00Z">
        <w:r w:rsidR="00AB70F8">
          <w:t>effect modification?</w:t>
        </w:r>
      </w:ins>
      <w:r>
        <w:t>.</w:t>
      </w:r>
    </w:p>
    <w:p w14:paraId="483E2F8D" w14:textId="77777777" w:rsidR="00EC5481" w:rsidRDefault="00382628">
      <w:pPr>
        <w:pStyle w:val="Plattetekst"/>
      </w:pPr>
      <w:r>
        <w:t xml:space="preserve">The second data-set [15] was </w:t>
      </w:r>
      <w:ins w:id="127" w:author="Joanna IntHout" w:date="2018-10-19T20:10:00Z">
        <w:r w:rsidR="00AB70F8">
          <w:t xml:space="preserve">used to </w:t>
        </w:r>
      </w:ins>
      <w:del w:id="128" w:author="Joanna IntHout" w:date="2018-10-19T20:10:00Z">
        <w:r w:rsidDel="00AB70F8">
          <w:delText xml:space="preserve">investigating </w:delText>
        </w:r>
      </w:del>
      <w:ins w:id="129" w:author="Joanna IntHout" w:date="2018-10-19T20:10:00Z">
        <w:r w:rsidR="00AB70F8">
          <w:t xml:space="preserve">investigate </w:t>
        </w:r>
      </w:ins>
      <w:r>
        <w:t xml:space="preserve">the effect of </w:t>
      </w:r>
      <w:del w:id="130" w:author="Joanna IntHout" w:date="2018-10-19T20:10:00Z">
        <w:r w:rsidDel="00AB70F8">
          <w:delText xml:space="preserve">somatostatin </w:delText>
        </w:r>
      </w:del>
      <w:commentRangeStart w:id="131"/>
      <w:ins w:id="132" w:author="Joanna IntHout" w:date="2018-10-19T20:10:00Z">
        <w:r w:rsidR="00AB70F8">
          <w:t>S</w:t>
        </w:r>
        <w:commentRangeEnd w:id="131"/>
        <w:r w:rsidR="00AB70F8">
          <w:rPr>
            <w:rStyle w:val="Verwijzingopmerking"/>
          </w:rPr>
          <w:commentReference w:id="131"/>
        </w:r>
        <w:r w:rsidR="00AB70F8">
          <w:t xml:space="preserve">omatostatin </w:t>
        </w:r>
      </w:ins>
      <w:del w:id="133" w:author="Joanna IntHout" w:date="2018-10-19T20:10:00Z">
        <w:r w:rsidDel="00AB70F8">
          <w:delText xml:space="preserve">in </w:delText>
        </w:r>
      </w:del>
      <w:ins w:id="134" w:author="Joanna IntHout" w:date="2018-10-19T20:10:00Z">
        <w:r w:rsidR="00AB70F8">
          <w:t xml:space="preserve">on </w:t>
        </w:r>
      </w:ins>
      <w:del w:id="135" w:author="Joanna IntHout" w:date="2018-10-19T20:10:00Z">
        <w:r w:rsidDel="00AB70F8">
          <w:delText xml:space="preserve">the </w:delText>
        </w:r>
      </w:del>
      <w:r>
        <w:t xml:space="preserve">liver volume reduction. Gevers et al. collected IPD from 3 randomised placebo-controlled trials with a total of </w:t>
      </w:r>
      <w:r>
        <w:lastRenderedPageBreak/>
        <w:t xml:space="preserve">107 participants. </w:t>
      </w:r>
      <w:ins w:id="136" w:author="Joanna IntHout" w:date="2018-10-19T20:18:00Z">
        <w:r w:rsidR="00C97DE7">
          <w:t xml:space="preserve">In this example, </w:t>
        </w:r>
      </w:ins>
      <w:del w:id="137" w:author="Joanna IntHout" w:date="2018-10-19T20:18:00Z">
        <w:r w:rsidDel="00C97DE7">
          <w:delText>T</w:delText>
        </w:r>
      </w:del>
      <w:ins w:id="138" w:author="Joanna IntHout" w:date="2018-10-19T20:18:00Z">
        <w:r w:rsidR="00C97DE7">
          <w:t>t</w:t>
        </w:r>
      </w:ins>
      <w:r>
        <w:t>he outcome was continuous (liver volume reduction)</w:t>
      </w:r>
      <w:ins w:id="139" w:author="Joanna IntHout" w:date="2018-10-19T20:18:00Z">
        <w:r w:rsidR="00C97DE7">
          <w:t>,</w:t>
        </w:r>
      </w:ins>
      <w:r>
        <w:t xml:space="preserve"> and age, sex, baseline liver volume, and diagnosis of </w:t>
      </w:r>
      <w:ins w:id="140" w:author="Joanna IntHout" w:date="2018-10-19T20:11:00Z">
        <w:r w:rsidR="00AB70F8">
          <w:t xml:space="preserve">either </w:t>
        </w:r>
      </w:ins>
      <w:r>
        <w:t xml:space="preserve">autosomal dominant polycystic liver or kidney disease </w:t>
      </w:r>
      <w:del w:id="141" w:author="Joanna IntHout" w:date="2018-10-19T20:11:00Z">
        <w:r w:rsidDel="00AB70F8">
          <w:delText>has been</w:delText>
        </w:r>
      </w:del>
      <w:ins w:id="142" w:author="Joanna IntHout" w:date="2018-10-19T20:11:00Z">
        <w:r w:rsidR="00AB70F8">
          <w:t>were</w:t>
        </w:r>
      </w:ins>
      <w:r>
        <w:t xml:space="preserve"> investigated for effect modification. </w:t>
      </w:r>
      <w:del w:id="143" w:author="Joanna IntHout" w:date="2018-10-19T20:11:00Z">
        <w:r w:rsidDel="00AB70F8">
          <w:delText>Gevers et al.</w:delText>
        </w:r>
      </w:del>
      <w:ins w:id="144" w:author="Joanna IntHout" w:date="2018-10-19T20:11:00Z">
        <w:r w:rsidR="00AB70F8">
          <w:t>They</w:t>
        </w:r>
      </w:ins>
      <w:r>
        <w:t> </w:t>
      </w:r>
      <w:commentRangeStart w:id="145"/>
      <w:r>
        <w:t xml:space="preserve">concluded </w:t>
      </w:r>
      <w:commentRangeEnd w:id="145"/>
      <w:r w:rsidR="00AB70F8">
        <w:rPr>
          <w:rStyle w:val="Verwijzingopmerking"/>
        </w:rPr>
        <w:commentReference w:id="145"/>
      </w:r>
      <w:r>
        <w:t xml:space="preserve">that </w:t>
      </w:r>
      <w:del w:id="146" w:author="Joanna IntHout" w:date="2018-10-19T20:12:00Z">
        <w:r w:rsidDel="00AB70F8">
          <w:delText xml:space="preserve">therapy using </w:delText>
        </w:r>
      </w:del>
      <w:ins w:id="147" w:author="Joanna IntHout" w:date="2018-10-19T20:12:00Z">
        <w:r w:rsidR="00AB70F8">
          <w:t xml:space="preserve">use of </w:t>
        </w:r>
      </w:ins>
      <w:del w:id="148" w:author="Joanna IntHout" w:date="2018-10-19T20:19:00Z">
        <w:r w:rsidDel="00C97DE7">
          <w:delText xml:space="preserve">somatostatin </w:delText>
        </w:r>
      </w:del>
      <w:ins w:id="149" w:author="Joanna IntHout" w:date="2018-10-19T20:19:00Z">
        <w:r w:rsidR="00C97DE7">
          <w:t xml:space="preserve">Somatostatin </w:t>
        </w:r>
      </w:ins>
      <w:r>
        <w:t>was more beneficial for young</w:t>
      </w:r>
      <w:ins w:id="150" w:author="Joanna IntHout" w:date="2018-10-19T20:13:00Z">
        <w:r w:rsidR="00AB70F8">
          <w:t>er (&lt;47)</w:t>
        </w:r>
      </w:ins>
      <w:r>
        <w:t xml:space="preserve"> female patients. One of the </w:t>
      </w:r>
      <w:del w:id="151" w:author="Joanna IntHout" w:date="2018-10-19T20:14:00Z">
        <w:r w:rsidDel="00AB70F8">
          <w:delText xml:space="preserve">included </w:delText>
        </w:r>
      </w:del>
      <w:ins w:id="152" w:author="Joanna IntHout" w:date="2018-10-19T20:14:00Z">
        <w:r w:rsidR="00AB70F8">
          <w:t xml:space="preserve">3 </w:t>
        </w:r>
      </w:ins>
      <w:r>
        <w:t xml:space="preserve">trials [Caroli et al.] had a cross-over design, therefore participants were </w:t>
      </w:r>
      <w:del w:id="153" w:author="Joanna IntHout" w:date="2018-10-19T20:19:00Z">
        <w:r w:rsidDel="00C97DE7">
          <w:delText>in both treatment groups</w:delText>
        </w:r>
      </w:del>
      <w:ins w:id="154" w:author="Joanna IntHout" w:date="2018-10-19T20:19:00Z">
        <w:r w:rsidR="00C97DE7">
          <w:t>treated both with the active and the control treatment</w:t>
        </w:r>
      </w:ins>
      <w:del w:id="155" w:author="Joanna IntHout" w:date="2018-10-19T20:19:00Z">
        <w:r w:rsidDel="00C97DE7">
          <w:delText xml:space="preserve"> (control and </w:delText>
        </w:r>
      </w:del>
      <w:del w:id="156" w:author="Joanna IntHout" w:date="2018-10-19T20:14:00Z">
        <w:r w:rsidDel="00C97DE7">
          <w:delText>treated</w:delText>
        </w:r>
      </w:del>
      <w:del w:id="157" w:author="Joanna IntHout" w:date="2018-10-19T20:19:00Z">
        <w:r w:rsidDel="00C97DE7">
          <w:delText>)</w:delText>
        </w:r>
      </w:del>
      <w:r>
        <w:t xml:space="preserve"> in different time periods. </w:t>
      </w:r>
      <w:ins w:id="158" w:author="Joanna IntHout" w:date="2018-10-19T20:15:00Z">
        <w:r w:rsidR="00C97DE7">
          <w:t>I</w:t>
        </w:r>
      </w:ins>
      <w:ins w:id="159" w:author="Joanna IntHout" w:date="2018-10-19T20:16:00Z">
        <w:r w:rsidR="00C97DE7">
          <w:t xml:space="preserve">n order to use these data for </w:t>
        </w:r>
      </w:ins>
      <w:ins w:id="160" w:author="Joanna IntHout" w:date="2018-10-19T20:20:00Z">
        <w:r w:rsidR="00C97DE7">
          <w:t xml:space="preserve">our </w:t>
        </w:r>
      </w:ins>
      <w:ins w:id="161" w:author="Joanna IntHout" w:date="2018-10-19T20:16:00Z">
        <w:r w:rsidR="00C97DE7">
          <w:t xml:space="preserve">illustrative purposes, we removed the cross-over design </w:t>
        </w:r>
      </w:ins>
      <w:ins w:id="162" w:author="Joanna IntHout" w:date="2018-10-19T20:17:00Z">
        <w:r w:rsidR="00C97DE7">
          <w:t xml:space="preserve">and used all patients only once, by selecting </w:t>
        </w:r>
      </w:ins>
      <w:del w:id="163" w:author="Joanna IntHout" w:date="2018-10-19T20:16:00Z">
        <w:r w:rsidDel="00C97DE7">
          <w:delText xml:space="preserve">We matched the participants per age and gender and </w:delText>
        </w:r>
      </w:del>
      <w:del w:id="164" w:author="Joanna IntHout" w:date="2018-10-19T20:14:00Z">
        <w:r w:rsidDel="00C97DE7">
          <w:delText xml:space="preserve">picked </w:delText>
        </w:r>
      </w:del>
      <w:r>
        <w:t xml:space="preserve">half </w:t>
      </w:r>
      <w:ins w:id="165" w:author="Joanna IntHout" w:date="2018-10-19T20:15:00Z">
        <w:r w:rsidR="00C97DE7">
          <w:t>of the patients from</w:t>
        </w:r>
      </w:ins>
      <w:del w:id="166" w:author="Joanna IntHout" w:date="2018-10-19T20:15:00Z">
        <w:r w:rsidDel="00C97DE7">
          <w:delText>on</w:delText>
        </w:r>
      </w:del>
      <w:r>
        <w:t xml:space="preserve"> the </w:t>
      </w:r>
      <w:del w:id="167" w:author="Joanna IntHout" w:date="2018-10-19T20:15:00Z">
        <w:r w:rsidDel="00C97DE7">
          <w:delText xml:space="preserve">treated </w:delText>
        </w:r>
      </w:del>
      <w:ins w:id="168" w:author="Joanna IntHout" w:date="2018-10-19T20:15:00Z">
        <w:r w:rsidR="00C97DE7">
          <w:t xml:space="preserve">active </w:t>
        </w:r>
      </w:ins>
      <w:ins w:id="169" w:author="Joanna IntHout" w:date="2018-10-19T20:17:00Z">
        <w:r w:rsidR="00C97DE7">
          <w:t xml:space="preserve">period </w:t>
        </w:r>
      </w:ins>
      <w:r>
        <w:t xml:space="preserve">and </w:t>
      </w:r>
      <w:ins w:id="170" w:author="Joanna IntHout" w:date="2018-10-19T20:18:00Z">
        <w:r w:rsidR="00C97DE7">
          <w:t xml:space="preserve">the other </w:t>
        </w:r>
      </w:ins>
      <w:r>
        <w:t>half</w:t>
      </w:r>
      <w:ins w:id="171" w:author="Joanna IntHout" w:date="2018-10-19T20:18:00Z">
        <w:r w:rsidR="00C97DE7">
          <w:t xml:space="preserve"> (sex and age-matched)</w:t>
        </w:r>
      </w:ins>
      <w:r>
        <w:t xml:space="preserve"> </w:t>
      </w:r>
      <w:ins w:id="172" w:author="Joanna IntHout" w:date="2018-10-19T20:15:00Z">
        <w:r w:rsidR="00C97DE7">
          <w:t>from</w:t>
        </w:r>
      </w:ins>
      <w:del w:id="173" w:author="Joanna IntHout" w:date="2018-10-19T20:15:00Z">
        <w:r w:rsidDel="00C97DE7">
          <w:delText>on</w:delText>
        </w:r>
      </w:del>
      <w:r>
        <w:t xml:space="preserve"> the control </w:t>
      </w:r>
      <w:del w:id="174" w:author="Joanna IntHout" w:date="2018-10-19T20:17:00Z">
        <w:r w:rsidDel="00C97DE7">
          <w:delText>group</w:delText>
        </w:r>
      </w:del>
      <w:ins w:id="175" w:author="Joanna IntHout" w:date="2018-10-19T20:17:00Z">
        <w:r w:rsidR="00C97DE7">
          <w:t>period</w:t>
        </w:r>
      </w:ins>
      <w:r>
        <w:t xml:space="preserve">. Therefore, </w:t>
      </w:r>
      <w:del w:id="176" w:author="Joanna IntHout" w:date="2018-10-19T20:18:00Z">
        <w:r w:rsidDel="00C97DE7">
          <w:delText xml:space="preserve">some </w:delText>
        </w:r>
      </w:del>
      <w:r>
        <w:t xml:space="preserve">differences between our results and those reported in the original article </w:t>
      </w:r>
      <w:del w:id="177" w:author="Joanna IntHout" w:date="2018-10-19T20:18:00Z">
        <w:r w:rsidDel="00C97DE7">
          <w:delText xml:space="preserve">may </w:delText>
        </w:r>
      </w:del>
      <w:ins w:id="178" w:author="Joanna IntHout" w:date="2018-10-19T20:18:00Z">
        <w:r w:rsidR="00C97DE7">
          <w:t xml:space="preserve">will </w:t>
        </w:r>
      </w:ins>
      <w:r>
        <w:t>occur.</w:t>
      </w:r>
    </w:p>
    <w:p w14:paraId="14B318B4" w14:textId="77777777" w:rsidR="00EC5481" w:rsidRDefault="00382628">
      <w:pPr>
        <w:pStyle w:val="Kop1"/>
      </w:pPr>
      <w:bookmarkStart w:id="179" w:name="methods"/>
      <w:r>
        <w:t>3. Methods</w:t>
      </w:r>
      <w:bookmarkEnd w:id="179"/>
    </w:p>
    <w:p w14:paraId="35C77B1F" w14:textId="77777777" w:rsidR="00EC5481" w:rsidRDefault="00382628">
      <w:pPr>
        <w:pStyle w:val="Kop2"/>
      </w:pPr>
      <w:bookmarkStart w:id="180" w:name="notation"/>
      <w:r>
        <w:t>3.1 Notation</w:t>
      </w:r>
      <w:bookmarkEnd w:id="180"/>
    </w:p>
    <w:p w14:paraId="40CB23E9" w14:textId="77777777" w:rsidR="00EC5481" w:rsidRDefault="00382628">
      <w:pPr>
        <w:pStyle w:val="FirstParagraph"/>
      </w:pPr>
      <w:r>
        <w:t xml:space="preserve">We are denoting the studies as j = 1,2,…,J, individuals as i=1,2…,I, the per trial mean of age as </w:t>
      </w:r>
      <m:oMath>
        <m:bar>
          <m:barPr>
            <m:pos m:val="top"/>
            <m:ctrlPr>
              <w:rPr>
                <w:rFonts w:ascii="Cambria Math" w:hAnsi="Cambria Math"/>
              </w:rPr>
            </m:ctrlPr>
          </m:barPr>
          <m:e>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j</m:t>
                </m:r>
              </m:sub>
            </m:sSub>
          </m:e>
        </m:bar>
      </m:oMath>
      <w:r>
        <w:t xml:space="preserve">, cut-point as </w:t>
      </w:r>
      <m:oMath>
        <m:r>
          <w:rPr>
            <w:rFonts w:ascii="Cambria Math" w:hAnsi="Cambria Math"/>
          </w:rPr>
          <m:t>κ</m:t>
        </m:r>
      </m:oMath>
    </w:p>
    <w:p w14:paraId="4C2D7EB4" w14:textId="77777777" w:rsidR="00EC5481" w:rsidRDefault="00382628">
      <w:pPr>
        <w:pStyle w:val="Kop2"/>
      </w:pPr>
      <w:bookmarkStart w:id="181" w:name="recursive-partitioning-tree-based-method"/>
      <w:commentRangeStart w:id="182"/>
      <w:commentRangeStart w:id="183"/>
      <w:r>
        <w:t>3.2. Recursive-partitioning (tree-based) methods</w:t>
      </w:r>
      <w:bookmarkEnd w:id="181"/>
      <w:commentRangeEnd w:id="182"/>
      <w:r w:rsidR="00D17832">
        <w:rPr>
          <w:rStyle w:val="Verwijzingopmerking"/>
          <w:b w:val="0"/>
          <w:smallCaps w:val="0"/>
          <w:spacing w:val="0"/>
        </w:rPr>
        <w:commentReference w:id="182"/>
      </w:r>
      <w:commentRangeEnd w:id="183"/>
      <w:r w:rsidR="00D17832">
        <w:rPr>
          <w:rStyle w:val="Verwijzingopmerking"/>
          <w:b w:val="0"/>
          <w:smallCaps w:val="0"/>
          <w:spacing w:val="0"/>
        </w:rPr>
        <w:commentReference w:id="183"/>
      </w:r>
    </w:p>
    <w:p w14:paraId="0862B029" w14:textId="77777777" w:rsidR="00EC5481" w:rsidRDefault="00382628">
      <w:pPr>
        <w:pStyle w:val="Kop3"/>
      </w:pPr>
      <w:bookmarkStart w:id="184" w:name="generalised-linear-mixed-model-trees-glm"/>
      <w:r>
        <w:t>3.2.1 Generalised Linear Mixed Model Trees (glmm or glmer trees)</w:t>
      </w:r>
      <w:bookmarkEnd w:id="184"/>
    </w:p>
    <w:p w14:paraId="4D0CD688" w14:textId="62B103F4" w:rsidR="00EC5481" w:rsidRDefault="00D17832">
      <w:pPr>
        <w:pStyle w:val="FirstParagraph"/>
      </w:pPr>
      <w:commentRangeStart w:id="185"/>
      <w:ins w:id="186" w:author="Joanna IntHout" w:date="2018-10-19T20:21:00Z">
        <w:r>
          <w:t xml:space="preserve">The </w:t>
        </w:r>
      </w:ins>
      <w:r w:rsidR="00382628">
        <w:t xml:space="preserve">Generalised linear mixed model </w:t>
      </w:r>
      <w:ins w:id="187" w:author="Joanna IntHout" w:date="2018-10-19T20:23:00Z">
        <w:r>
          <w:t xml:space="preserve">(GLMM) </w:t>
        </w:r>
      </w:ins>
      <w:r w:rsidR="00382628">
        <w:t>tree</w:t>
      </w:r>
      <w:del w:id="188" w:author="Joanna IntHout" w:date="2018-10-19T20:23:00Z">
        <w:r w:rsidR="00382628" w:rsidDel="00D17832">
          <w:delText>s</w:delText>
        </w:r>
      </w:del>
      <w:r w:rsidR="00382628">
        <w:t xml:space="preserve"> approach is a state-of-the-art technique, proposed by Fokkema et al</w:t>
      </w:r>
      <w:ins w:id="189" w:author="Joanna IntHout" w:date="2018-10-19T20:21:00Z">
        <w:r>
          <w:t>.</w:t>
        </w:r>
      </w:ins>
      <w:r w:rsidR="00382628">
        <w:t xml:space="preserve"> [10] for the detection of treatment-effect modifier interaction</w:t>
      </w:r>
      <w:ins w:id="190" w:author="Joanna IntHout" w:date="2018-10-19T20:22:00Z">
        <w:r>
          <w:t>s</w:t>
        </w:r>
      </w:ins>
      <w:ins w:id="191" w:author="Joanna IntHout" w:date="2018-10-19T20:23:00Z">
        <w:r>
          <w:t xml:space="preserve"> in clustered data???</w:t>
        </w:r>
      </w:ins>
      <w:r w:rsidR="00382628">
        <w:t xml:space="preserve">. </w:t>
      </w:r>
      <w:commentRangeEnd w:id="185"/>
      <w:r>
        <w:rPr>
          <w:rStyle w:val="Verwijzingopmerking"/>
        </w:rPr>
        <w:commentReference w:id="185"/>
      </w:r>
      <w:r w:rsidR="00382628">
        <w:t>A model-based recursive partitioning [16,17] algorithm is applied, while also considering the clustered structure of datasets.</w:t>
      </w:r>
    </w:p>
    <w:p w14:paraId="008EFDBF" w14:textId="77777777" w:rsidR="00EC5481" w:rsidRDefault="00382628">
      <w:pPr>
        <w:pStyle w:val="Plattetekst"/>
      </w:pPr>
      <w:r>
        <w:t>The GLMM tree algorithm:</w:t>
      </w:r>
    </w:p>
    <w:p w14:paraId="08A92FCD" w14:textId="77777777" w:rsidR="00EC5481" w:rsidRDefault="00382628">
      <w:pPr>
        <w:pStyle w:val="Compact"/>
        <w:numPr>
          <w:ilvl w:val="0"/>
          <w:numId w:val="15"/>
        </w:numPr>
      </w:pPr>
      <w:r>
        <w:lastRenderedPageBreak/>
        <w:t>fit the parametric model to the dataset,</w:t>
      </w:r>
    </w:p>
    <w:p w14:paraId="5D9B93C7" w14:textId="77777777" w:rsidR="00EC5481" w:rsidRDefault="00382628">
      <w:pPr>
        <w:pStyle w:val="Compact"/>
        <w:numPr>
          <w:ilvl w:val="0"/>
          <w:numId w:val="15"/>
        </w:numPr>
      </w:pPr>
      <w:r>
        <w:t>statistically test for parameter instability with respect to each of a set of partitioning variables,</w:t>
      </w:r>
    </w:p>
    <w:p w14:paraId="34812980" w14:textId="77777777" w:rsidR="00EC5481" w:rsidRDefault="00382628">
      <w:pPr>
        <w:pStyle w:val="Compact"/>
        <w:numPr>
          <w:ilvl w:val="0"/>
          <w:numId w:val="15"/>
        </w:numPr>
      </w:pPr>
      <w:r>
        <w:t>if there is some overall parameter instability, split the dataset with respect to the variable associated with the highest instability,</w:t>
      </w:r>
    </w:p>
    <w:p w14:paraId="5A21DA62" w14:textId="6E4607FF" w:rsidR="00EC5481" w:rsidRDefault="00382628">
      <w:pPr>
        <w:pStyle w:val="Compact"/>
        <w:numPr>
          <w:ilvl w:val="0"/>
          <w:numId w:val="15"/>
        </w:numPr>
      </w:pPr>
      <w:r>
        <w:t>repeat the procedure in each of the resulting subgroups.</w:t>
      </w:r>
    </w:p>
    <w:p w14:paraId="5FC3B4FF" w14:textId="77777777" w:rsidR="00EC5481" w:rsidRDefault="00EC5481">
      <w:pPr>
        <w:pStyle w:val="Kop5"/>
      </w:pPr>
      <w:bookmarkStart w:id="192" w:name="section-1"/>
      <w:bookmarkEnd w:id="192"/>
    </w:p>
    <w:p w14:paraId="72037AD8" w14:textId="77777777" w:rsidR="00EC5481" w:rsidRDefault="00382628">
      <w:pPr>
        <w:pStyle w:val="Kop2"/>
      </w:pPr>
      <w:bookmarkStart w:id="193" w:name="regression-based-approaches"/>
      <w:r>
        <w:t>3.3 Regression based approaches</w:t>
      </w:r>
      <w:bookmarkEnd w:id="193"/>
    </w:p>
    <w:p w14:paraId="46457DA1" w14:textId="77777777" w:rsidR="00B476A6" w:rsidRDefault="00360DDF">
      <w:pPr>
        <w:pStyle w:val="FirstParagraph"/>
        <w:rPr>
          <w:ins w:id="194" w:author="Joanna IntHout" w:date="2018-10-19T20:40:00Z"/>
        </w:rPr>
      </w:pPr>
      <w:ins w:id="195" w:author="Joanna IntHout" w:date="2018-10-19T20:26:00Z">
        <w:r>
          <w:t xml:space="preserve">In regression based approaches it is important to model the appropriate functional form of the association between the effect modifier and the outcome. </w:t>
        </w:r>
      </w:ins>
      <w:ins w:id="196" w:author="Joanna IntHout" w:date="2018-10-19T20:35:00Z">
        <w:r w:rsidR="00B476A6">
          <w:t>I</w:t>
        </w:r>
      </w:ins>
      <w:ins w:id="197" w:author="Joanna IntHout" w:date="2018-10-19T20:27:00Z">
        <w:r>
          <w:t xml:space="preserve">f </w:t>
        </w:r>
      </w:ins>
      <w:ins w:id="198" w:author="Joanna IntHout" w:date="2018-10-19T20:30:00Z">
        <w:r>
          <w:t>the</w:t>
        </w:r>
      </w:ins>
      <w:ins w:id="199" w:author="Joanna IntHout" w:date="2018-10-19T20:27:00Z">
        <w:r>
          <w:t xml:space="preserve"> </w:t>
        </w:r>
      </w:ins>
      <w:ins w:id="200" w:author="Joanna IntHout" w:date="2018-10-19T20:31:00Z">
        <w:r>
          <w:t xml:space="preserve">appropriate </w:t>
        </w:r>
      </w:ins>
      <w:ins w:id="201" w:author="Joanna IntHout" w:date="2018-10-19T20:27:00Z">
        <w:r>
          <w:t xml:space="preserve">form is already known, </w:t>
        </w:r>
      </w:ins>
      <w:ins w:id="202" w:author="Joanna IntHout" w:date="2018-10-19T20:30:00Z">
        <w:r>
          <w:t xml:space="preserve">modeling </w:t>
        </w:r>
      </w:ins>
      <w:ins w:id="203" w:author="Joanna IntHout" w:date="2018-10-19T20:40:00Z">
        <w:r w:rsidR="00B476A6">
          <w:t>will</w:t>
        </w:r>
      </w:ins>
      <w:ins w:id="204" w:author="Joanna IntHout" w:date="2018-10-19T20:30:00Z">
        <w:r>
          <w:t xml:space="preserve"> be straightforward. However, if not</w:t>
        </w:r>
      </w:ins>
      <w:ins w:id="205" w:author="Joanna IntHout" w:date="2018-10-19T20:27:00Z">
        <w:r>
          <w:t xml:space="preserve">, </w:t>
        </w:r>
      </w:ins>
      <w:ins w:id="206" w:author="Joanna IntHout" w:date="2018-10-19T20:28:00Z">
        <w:r>
          <w:t>splines or FPs may be used to evaluate the</w:t>
        </w:r>
      </w:ins>
      <w:ins w:id="207" w:author="Joanna IntHout" w:date="2018-10-19T20:30:00Z">
        <w:r>
          <w:t xml:space="preserve"> functional</w:t>
        </w:r>
      </w:ins>
      <w:ins w:id="208" w:author="Joanna IntHout" w:date="2018-10-19T20:28:00Z">
        <w:r>
          <w:t xml:space="preserve"> form</w:t>
        </w:r>
      </w:ins>
      <w:ins w:id="209" w:author="Joanna IntHout" w:date="2018-10-19T20:31:00Z">
        <w:r>
          <w:t xml:space="preserve"> of the association</w:t>
        </w:r>
      </w:ins>
      <w:ins w:id="210" w:author="Joanna IntHout" w:date="2018-10-19T20:36:00Z">
        <w:r w:rsidR="00B476A6">
          <w:t xml:space="preserve">. </w:t>
        </w:r>
      </w:ins>
    </w:p>
    <w:p w14:paraId="2D7C7C90" w14:textId="75636B04" w:rsidR="00360DDF" w:rsidRDefault="00360DDF">
      <w:pPr>
        <w:pStyle w:val="FirstParagraph"/>
        <w:rPr>
          <w:ins w:id="211" w:author="Joanna IntHout" w:date="2018-10-19T20:45:00Z"/>
        </w:rPr>
      </w:pPr>
      <w:ins w:id="212" w:author="Joanna IntHout" w:date="2018-10-19T20:32:00Z">
        <w:r>
          <w:t xml:space="preserve">Another aspect </w:t>
        </w:r>
      </w:ins>
      <w:ins w:id="213" w:author="Joanna IntHout" w:date="2018-10-19T20:33:00Z">
        <w:r>
          <w:t xml:space="preserve">to take into consideration </w:t>
        </w:r>
      </w:ins>
      <w:ins w:id="214" w:author="Joanna IntHout" w:date="2018-10-19T20:36:00Z">
        <w:r w:rsidR="00B476A6">
          <w:t xml:space="preserve">while modeling the functional form, </w:t>
        </w:r>
      </w:ins>
      <w:ins w:id="215" w:author="Joanna IntHout" w:date="2018-10-19T20:33:00Z">
        <w:r>
          <w:t xml:space="preserve">is </w:t>
        </w:r>
      </w:ins>
      <w:ins w:id="216" w:author="Joanna IntHout" w:date="2018-10-19T20:32:00Z">
        <w:r>
          <w:t xml:space="preserve">whether </w:t>
        </w:r>
      </w:ins>
      <w:ins w:id="217" w:author="Joanna IntHout" w:date="2018-10-19T20:33:00Z">
        <w:r>
          <w:t xml:space="preserve">there </w:t>
        </w:r>
      </w:ins>
      <w:ins w:id="218" w:author="Joanna IntHout" w:date="2018-10-19T20:41:00Z">
        <w:r w:rsidR="00B476A6">
          <w:t>may be</w:t>
        </w:r>
      </w:ins>
      <w:ins w:id="219" w:author="Joanna IntHout" w:date="2018-10-19T20:33:00Z">
        <w:r>
          <w:t xml:space="preserve"> </w:t>
        </w:r>
      </w:ins>
      <w:ins w:id="220" w:author="Joanna IntHout" w:date="2018-10-19T20:32:00Z">
        <w:r>
          <w:t>cut-points</w:t>
        </w:r>
      </w:ins>
      <w:ins w:id="221" w:author="Joanna IntHout" w:date="2018-10-19T20:33:00Z">
        <w:r>
          <w:t xml:space="preserve"> where the shape of the association change</w:t>
        </w:r>
      </w:ins>
      <w:ins w:id="222" w:author="Joanna IntHout" w:date="2018-10-19T20:37:00Z">
        <w:r w:rsidR="00B476A6">
          <w:t>s</w:t>
        </w:r>
      </w:ins>
      <w:ins w:id="223" w:author="Joanna IntHout" w:date="2018-10-19T20:33:00Z">
        <w:r>
          <w:t>.</w:t>
        </w:r>
      </w:ins>
      <w:ins w:id="224" w:author="Joanna IntHout" w:date="2018-10-19T20:34:00Z">
        <w:r>
          <w:t xml:space="preserve"> </w:t>
        </w:r>
      </w:ins>
      <w:ins w:id="225" w:author="Joanna IntHout" w:date="2018-10-19T20:41:00Z">
        <w:r w:rsidR="00B476A6">
          <w:t xml:space="preserve">If these may exist, </w:t>
        </w:r>
      </w:ins>
      <w:ins w:id="226" w:author="Joanna IntHout" w:date="2018-10-19T20:42:00Z">
        <w:r w:rsidR="00B476A6">
          <w:t>this</w:t>
        </w:r>
      </w:ins>
      <w:ins w:id="227" w:author="Joanna IntHout" w:date="2018-10-19T20:41:00Z">
        <w:r w:rsidR="00B476A6">
          <w:t xml:space="preserve"> should be taken into account. </w:t>
        </w:r>
      </w:ins>
      <w:ins w:id="228" w:author="Joanna IntHout" w:date="2018-10-19T20:42:00Z">
        <w:r w:rsidR="00B476A6">
          <w:t xml:space="preserve">Again, if the cut-points are known, modeling will be more straightforward then when they are unknown. </w:t>
        </w:r>
      </w:ins>
      <w:ins w:id="229" w:author="Joanna IntHout" w:date="2018-10-19T20:34:00Z">
        <w:r w:rsidR="00B476A6">
          <w:t>These two dimensions</w:t>
        </w:r>
      </w:ins>
      <w:ins w:id="230" w:author="Joanna IntHout" w:date="2018-10-19T20:37:00Z">
        <w:r w:rsidR="00B476A6">
          <w:t xml:space="preserve"> define how to proceed with the regression model. </w:t>
        </w:r>
      </w:ins>
      <w:ins w:id="231" w:author="Joanna IntHout" w:date="2018-10-19T20:34:00Z">
        <w:r w:rsidR="00B476A6">
          <w:t xml:space="preserve">  </w:t>
        </w:r>
      </w:ins>
      <w:ins w:id="232" w:author="Joanna IntHout" w:date="2018-10-19T20:32:00Z">
        <w:r>
          <w:t xml:space="preserve"> </w:t>
        </w:r>
      </w:ins>
    </w:p>
    <w:p w14:paraId="2143E82E" w14:textId="77777777" w:rsidR="00166A97" w:rsidRDefault="00166A97">
      <w:pPr>
        <w:pStyle w:val="Plattetekst"/>
        <w:rPr>
          <w:ins w:id="233" w:author="Joanna IntHout" w:date="2018-10-19T20:45:00Z"/>
        </w:rPr>
        <w:pPrChange w:id="234" w:author="Joanna IntHout" w:date="2018-10-19T20:45:00Z">
          <w:pPr>
            <w:pStyle w:val="FirstParagraph"/>
          </w:pPr>
        </w:pPrChange>
      </w:pPr>
    </w:p>
    <w:p w14:paraId="371E2C47" w14:textId="6CCA1C12" w:rsidR="00166A97" w:rsidRDefault="00166A97">
      <w:pPr>
        <w:pStyle w:val="Plattetekst"/>
        <w:rPr>
          <w:ins w:id="235" w:author="Joanna IntHout" w:date="2018-10-19T20:45:00Z"/>
        </w:rPr>
        <w:pPrChange w:id="236" w:author="Joanna IntHout" w:date="2018-10-19T20:45:00Z">
          <w:pPr>
            <w:pStyle w:val="FirstParagraph"/>
          </w:pPr>
        </w:pPrChange>
      </w:pPr>
      <w:ins w:id="237" w:author="Joanna IntHout" w:date="2018-10-19T20:45:00Z">
        <w:r>
          <w:t>Also some introduction on two-stage vs one-stage</w:t>
        </w:r>
      </w:ins>
      <w:ins w:id="238" w:author="Joanna IntHout" w:date="2018-10-20T16:39:00Z">
        <w:r w:rsidR="00D24E59">
          <w:t>….</w:t>
        </w:r>
      </w:ins>
    </w:p>
    <w:p w14:paraId="452EFFF5" w14:textId="77777777" w:rsidR="00166A97" w:rsidRPr="00166A97" w:rsidRDefault="00166A97">
      <w:pPr>
        <w:pStyle w:val="Plattetekst"/>
        <w:rPr>
          <w:ins w:id="239" w:author="Joanna IntHout" w:date="2018-10-19T20:29:00Z"/>
        </w:rPr>
        <w:pPrChange w:id="240" w:author="Joanna IntHout" w:date="2018-10-19T20:45:00Z">
          <w:pPr>
            <w:pStyle w:val="FirstParagraph"/>
          </w:pPr>
        </w:pPrChange>
      </w:pPr>
    </w:p>
    <w:p w14:paraId="0A8C9301" w14:textId="1BC3792E" w:rsidR="00EC5481" w:rsidRDefault="00382628">
      <w:pPr>
        <w:pStyle w:val="FirstParagraph"/>
      </w:pPr>
      <w:commentRangeStart w:id="241"/>
      <w:r>
        <w:t>We identify 2 assumptions that a researcher may apriori have. The first is over the functional form the association of the outcome with the continuous covariate have and the second one over the cut-points known also as cut-offs or knots, where the effect is modified. In this framework, we consider that given the assumptions made we may choose the appropriate analysis to perform.</w:t>
      </w:r>
      <w:commentRangeEnd w:id="241"/>
      <w:r w:rsidR="00360DDF">
        <w:rPr>
          <w:rStyle w:val="Verwijzingopmerking"/>
        </w:rPr>
        <w:commentReference w:id="241"/>
      </w:r>
    </w:p>
    <w:p w14:paraId="4DF03B72" w14:textId="77777777" w:rsidR="00EC5481" w:rsidRDefault="00382628">
      <w:r>
        <w:rPr>
          <w:noProof/>
          <w:lang w:val="nl-NL" w:eastAsia="nl-NL"/>
        </w:rPr>
        <w:lastRenderedPageBreak/>
        <w:drawing>
          <wp:inline distT="0" distB="0" distL="0" distR="0" wp14:anchorId="5BD0B241" wp14:editId="7053499E">
            <wp:extent cx="5943600" cy="2595862"/>
            <wp:effectExtent l="0" t="0" r="0" b="0"/>
            <wp:docPr id="1" name="Picture" descr="Table 1"/>
            <wp:cNvGraphicFramePr/>
            <a:graphic xmlns:a="http://schemas.openxmlformats.org/drawingml/2006/main">
              <a:graphicData uri="http://schemas.openxmlformats.org/drawingml/2006/picture">
                <pic:pic xmlns:pic="http://schemas.openxmlformats.org/drawingml/2006/picture">
                  <pic:nvPicPr>
                    <pic:cNvPr id="0" name="Picture" descr="Figs/Assumption.png"/>
                    <pic:cNvPicPr>
                      <a:picLocks noChangeAspect="1" noChangeArrowheads="1"/>
                    </pic:cNvPicPr>
                  </pic:nvPicPr>
                  <pic:blipFill>
                    <a:blip r:embed="rId9"/>
                    <a:stretch>
                      <a:fillRect/>
                    </a:stretch>
                  </pic:blipFill>
                  <pic:spPr bwMode="auto">
                    <a:xfrm>
                      <a:off x="0" y="0"/>
                      <a:ext cx="5943600" cy="2595862"/>
                    </a:xfrm>
                    <a:prstGeom prst="rect">
                      <a:avLst/>
                    </a:prstGeom>
                    <a:noFill/>
                    <a:ln w="9525">
                      <a:noFill/>
                      <a:headEnd/>
                      <a:tailEnd/>
                    </a:ln>
                  </pic:spPr>
                </pic:pic>
              </a:graphicData>
            </a:graphic>
          </wp:inline>
        </w:drawing>
      </w:r>
    </w:p>
    <w:p w14:paraId="14255317" w14:textId="77777777" w:rsidR="00EC5481" w:rsidRDefault="00382628">
      <w:pPr>
        <w:pStyle w:val="ImageCaption"/>
      </w:pPr>
      <w:r>
        <w:t>Table 1</w:t>
      </w:r>
    </w:p>
    <w:p w14:paraId="76F1688D" w14:textId="77777777" w:rsidR="00EC5481" w:rsidRDefault="00382628">
      <w:pPr>
        <w:pStyle w:val="Kop3"/>
      </w:pPr>
      <w:bookmarkStart w:id="242" w:name="two-stage-approaches"/>
      <w:r>
        <w:t>3.3.1. Two-stage approaches</w:t>
      </w:r>
      <w:bookmarkEnd w:id="242"/>
    </w:p>
    <w:p w14:paraId="2644E934" w14:textId="77777777" w:rsidR="00EC5481" w:rsidRDefault="00382628">
      <w:pPr>
        <w:pStyle w:val="FirstParagraph"/>
      </w:pPr>
      <w:r>
        <w:t>In two-stage approaches a statistical model of choice is directly fitted per trial. The statistical model per trial j is as follows:</w:t>
      </w:r>
    </w:p>
    <w:p w14:paraId="3CB32CA8" w14:textId="77777777" w:rsidR="00EC5481" w:rsidRDefault="00382628">
      <w:pPr>
        <w:pStyle w:val="Plattetekst"/>
      </w:pPr>
      <m:oMathPara>
        <m:oMath>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1j</m:t>
              </m:r>
            </m:sub>
          </m:sSub>
          <m:r>
            <w:rPr>
              <w:rFonts w:ascii="Cambria Math" w:hAnsi="Cambria Math"/>
            </w:rPr>
            <m:t>(</m:t>
          </m:r>
          <m:r>
            <m:rPr>
              <m:sty m:val="p"/>
            </m:rPr>
            <w:rPr>
              <w:rStyle w:val="Verwijzingopmerking"/>
            </w:rPr>
            <w:commentReference w:id="243"/>
          </m:r>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2j</m:t>
              </m:r>
            </m:sub>
          </m:sSub>
          <m:r>
            <w:rPr>
              <w:rFonts w:ascii="Cambria Math" w:hAnsi="Cambria Math"/>
            </w:rPr>
            <m:t>(Age)×Treatment</m:t>
          </m:r>
        </m:oMath>
      </m:oMathPara>
    </w:p>
    <w:p w14:paraId="40C50EC9" w14:textId="77777777" w:rsidR="00EC5481" w:rsidRDefault="00382628">
      <w:pPr>
        <w:pStyle w:val="Plattetekst"/>
      </w:pPr>
      <w:r>
        <w:t>Subsequently, we can either pool the coefficients or the fitted functions using typical meta-analytical tools.</w:t>
      </w:r>
    </w:p>
    <w:p w14:paraId="62D5021E" w14:textId="77777777" w:rsidR="00EC5481" w:rsidRDefault="00382628">
      <w:pPr>
        <w:pStyle w:val="Kop4"/>
      </w:pPr>
      <w:bookmarkStart w:id="244" w:name="first-stage-per-trial-modeling"/>
      <w:r>
        <w:t>3.3.1.1 First stage: Per-trial modeling</w:t>
      </w:r>
      <w:bookmarkEnd w:id="244"/>
    </w:p>
    <w:p w14:paraId="20BF3595" w14:textId="20A3C8A4" w:rsidR="00EC5481" w:rsidRDefault="00382628">
      <w:pPr>
        <w:pStyle w:val="FirstParagraph"/>
      </w:pPr>
      <w:r>
        <w:t xml:space="preserve">The functions </w:t>
      </w:r>
      <m:oMath>
        <m:sSub>
          <m:sSubPr>
            <m:ctrlPr>
              <w:rPr>
                <w:rFonts w:ascii="Cambria Math" w:hAnsi="Cambria Math"/>
              </w:rPr>
            </m:ctrlPr>
          </m:sSubPr>
          <m:e>
            <m:r>
              <w:rPr>
                <w:rFonts w:ascii="Cambria Math" w:hAnsi="Cambria Math"/>
              </w:rPr>
              <m:t>f</m:t>
            </m:r>
          </m:e>
          <m:sub>
            <m:r>
              <w:rPr>
                <w:rFonts w:ascii="Cambria Math" w:hAnsi="Cambria Math"/>
              </w:rPr>
              <m:t>1j</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2j</m:t>
            </m:r>
          </m:sub>
        </m:sSub>
      </m:oMath>
      <w:r>
        <w:t xml:space="preserve"> are providing the functional shape of the outcome-effect modifier association per trial j for the treated and the control respectively. Depending on the a</w:t>
      </w:r>
      <w:ins w:id="245" w:author="Joanna IntHout" w:date="2018-10-20T16:40:00Z">
        <w:r w:rsidR="00D24E59">
          <w:t xml:space="preserve"> </w:t>
        </w:r>
      </w:ins>
      <w:bookmarkStart w:id="246" w:name="_GoBack"/>
      <w:bookmarkEnd w:id="246"/>
      <w:r>
        <w:t>priori knowledge of the association’s functional form and the cut-points where the effect is altered we may fit.</w:t>
      </w:r>
    </w:p>
    <w:p w14:paraId="62775232" w14:textId="77777777" w:rsidR="00EC5481" w:rsidRDefault="00382628">
      <w:pPr>
        <w:pStyle w:val="Plattetekst"/>
      </w:pPr>
      <w:r>
        <w:rPr>
          <w:i/>
        </w:rPr>
        <w:t>Known functional form and known cut-points</w:t>
      </w:r>
    </w:p>
    <w:p w14:paraId="1699236E" w14:textId="77777777" w:rsidR="00EC5481" w:rsidRDefault="00382628">
      <w:pPr>
        <w:pStyle w:val="Compact"/>
        <w:numPr>
          <w:ilvl w:val="0"/>
          <w:numId w:val="16"/>
        </w:numPr>
      </w:pPr>
      <w:r>
        <w:t>Piecewise-polynomials with m cut-points (knots)</w:t>
      </w:r>
    </w:p>
    <w:p w14:paraId="0BF0EF95" w14:textId="4D06AC44" w:rsidR="00EC5481" w:rsidRDefault="00F14C9A">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nary>
            <m:naryPr>
              <m:chr m:val="∑"/>
              <m:limLoc m:val="undOvr"/>
              <m:ctrlPr>
                <w:rPr>
                  <w:rFonts w:ascii="Cambria Math" w:hAnsi="Cambria Math"/>
                </w:rPr>
              </m:ctrlPr>
            </m:naryPr>
            <m:sub>
              <m:r>
                <w:rPr>
                  <w:rFonts w:ascii="Cambria Math" w:hAnsi="Cambria Math"/>
                </w:rPr>
                <m:t>κ=1</m:t>
              </m:r>
            </m:sub>
            <m:sup>
              <m:r>
                <w:rPr>
                  <w:rFonts w:ascii="Cambria Math" w:hAnsi="Cambria Math"/>
                </w:rPr>
                <m:t>κ=m</m:t>
              </m:r>
            </m:sup>
            <m:e>
              <m:sSub>
                <m:sSubPr>
                  <m:ctrlPr>
                    <w:rPr>
                      <w:rFonts w:ascii="Cambria Math" w:hAnsi="Cambria Math"/>
                    </w:rPr>
                  </m:ctrlPr>
                </m:sSubPr>
                <m:e>
                  <m:r>
                    <w:rPr>
                      <w:rFonts w:ascii="Cambria Math" w:hAnsi="Cambria Math"/>
                    </w:rPr>
                    <m:t>f</m:t>
                  </m:r>
                </m:e>
                <m:sub>
                  <m:r>
                    <w:rPr>
                      <w:rFonts w:ascii="Cambria Math" w:hAnsi="Cambria Math"/>
                    </w:rPr>
                    <m:t>1κ</m:t>
                  </m:r>
                </m:sub>
              </m:sSub>
            </m:e>
          </m:nary>
          <m:d>
            <m:dPr>
              <m:ctrlPr>
                <w:rPr>
                  <w:rFonts w:ascii="Cambria Math" w:hAnsi="Cambria Math"/>
                  <w:i/>
                </w:rPr>
              </m:ctrlPr>
            </m:dPr>
            <m:e>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≤X&lt;</m:t>
                  </m:r>
                  <m:sSub>
                    <m:sSubPr>
                      <m:ctrlPr>
                        <w:rPr>
                          <w:rFonts w:ascii="Cambria Math" w:hAnsi="Cambria Math"/>
                        </w:rPr>
                      </m:ctrlPr>
                    </m:sSubPr>
                    <m:e>
                      <m:r>
                        <w:rPr>
                          <w:rFonts w:ascii="Cambria Math" w:hAnsi="Cambria Math"/>
                        </w:rPr>
                        <m:t>x</m:t>
                      </m:r>
                    </m:e>
                    <m:sub>
                      <m:r>
                        <w:rPr>
                          <w:rFonts w:ascii="Cambria Math" w:hAnsi="Cambria Math"/>
                        </w:rPr>
                        <m:t>k-1</m:t>
                      </m:r>
                    </m:sub>
                  </m:sSub>
                </m:sub>
              </m:sSub>
            </m:e>
          </m:d>
          <m:r>
            <w:ins w:id="247" w:author="Joanna IntHout" w:date="2018-10-19T20:48:00Z">
              <w:rPr>
                <w:rFonts w:ascii="Cambria Math" w:hAnsi="Cambria Math"/>
              </w:rPr>
              <m:t xml:space="preserve">;  </m:t>
            </w:ins>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nary>
            <m:naryPr>
              <m:chr m:val="∑"/>
              <m:limLoc m:val="undOvr"/>
              <m:ctrlPr>
                <w:rPr>
                  <w:rFonts w:ascii="Cambria Math" w:hAnsi="Cambria Math"/>
                </w:rPr>
              </m:ctrlPr>
            </m:naryPr>
            <m:sub>
              <m:r>
                <w:rPr>
                  <w:rFonts w:ascii="Cambria Math" w:hAnsi="Cambria Math"/>
                </w:rPr>
                <m:t>κ=1</m:t>
              </m:r>
            </m:sub>
            <m:sup>
              <m:r>
                <w:rPr>
                  <w:rFonts w:ascii="Cambria Math" w:hAnsi="Cambria Math"/>
                </w:rPr>
                <m:t>κ=m</m:t>
              </m:r>
            </m:sup>
            <m:e>
              <m:sSub>
                <m:sSubPr>
                  <m:ctrlPr>
                    <w:rPr>
                      <w:rFonts w:ascii="Cambria Math" w:hAnsi="Cambria Math"/>
                    </w:rPr>
                  </m:ctrlPr>
                </m:sSubPr>
                <m:e>
                  <m:r>
                    <w:rPr>
                      <w:rFonts w:ascii="Cambria Math" w:hAnsi="Cambria Math"/>
                    </w:rPr>
                    <m:t>f</m:t>
                  </m:r>
                </m:e>
                <m:sub>
                  <m:r>
                    <w:rPr>
                      <w:rFonts w:ascii="Cambria Math" w:hAnsi="Cambria Math"/>
                    </w:rPr>
                    <m:t>2κ</m:t>
                  </m:r>
                </m:sub>
              </m:sSub>
            </m:e>
          </m:nary>
          <m: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≤X&lt;</m:t>
              </m:r>
              <m:sSub>
                <m:sSubPr>
                  <m:ctrlPr>
                    <w:rPr>
                      <w:rFonts w:ascii="Cambria Math" w:hAnsi="Cambria Math"/>
                    </w:rPr>
                  </m:ctrlPr>
                </m:sSubPr>
                <m:e>
                  <m:r>
                    <w:rPr>
                      <w:rFonts w:ascii="Cambria Math" w:hAnsi="Cambria Math"/>
                    </w:rPr>
                    <m:t>x</m:t>
                  </m:r>
                </m:e>
                <m:sub>
                  <m:r>
                    <w:rPr>
                      <w:rFonts w:ascii="Cambria Math" w:hAnsi="Cambria Math"/>
                    </w:rPr>
                    <m:t>k-1</m:t>
                  </m:r>
                </m:sub>
              </m:sSub>
            </m:sub>
          </m:sSub>
          <m:r>
            <w:rPr>
              <w:rFonts w:ascii="Cambria Math" w:hAnsi="Cambria Math"/>
            </w:rPr>
            <m:t>)</m:t>
          </m:r>
        </m:oMath>
      </m:oMathPara>
    </w:p>
    <w:p w14:paraId="3523D895" w14:textId="45B29AAF" w:rsidR="00EC5481" w:rsidRDefault="00382628">
      <w:pPr>
        <w:pStyle w:val="Compact"/>
        <w:numPr>
          <w:ilvl w:val="1"/>
          <w:numId w:val="17"/>
        </w:numPr>
      </w:pPr>
      <w:r>
        <w:lastRenderedPageBreak/>
        <w:t xml:space="preserve">Piecewise </w:t>
      </w:r>
      <w:del w:id="248" w:author="Joanna IntHout" w:date="2018-10-19T20:48:00Z">
        <w:r w:rsidDel="00166A97">
          <w:delText>intercept</w:delText>
        </w:r>
      </w:del>
      <w:ins w:id="249" w:author="Joanna IntHout" w:date="2018-10-19T20:48:00Z">
        <w:r w:rsidR="00166A97">
          <w:t>constant</w:t>
        </w:r>
      </w:ins>
      <w:commentRangeStart w:id="250"/>
      <w:r>
        <w:t xml:space="preserve">: within each interval </w:t>
      </w:r>
      <m:oMath>
        <m:r>
          <w:rPr>
            <w:rFonts w:ascii="Cambria Math" w:hAnsi="Cambria Math"/>
          </w:rPr>
          <m:t>ω</m:t>
        </m:r>
      </m:oMath>
      <w:r>
        <w:t xml:space="preserve"> both f1, f2 have the form of </w:t>
      </w:r>
      <m:oMath>
        <m:sSub>
          <m:sSubPr>
            <m:ctrlPr>
              <w:rPr>
                <w:rFonts w:ascii="Cambria Math" w:hAnsi="Cambria Math"/>
              </w:rPr>
            </m:ctrlPr>
          </m:sSubPr>
          <m:e>
            <m:r>
              <w:rPr>
                <w:rFonts w:ascii="Cambria Math" w:hAnsi="Cambria Math"/>
              </w:rPr>
              <m:t>β</m:t>
            </m:r>
          </m:e>
          <m:sub>
            <m:r>
              <w:rPr>
                <w:rFonts w:ascii="Cambria Math" w:hAnsi="Cambria Math"/>
              </w:rPr>
              <m:t>ω</m:t>
            </m:r>
          </m:sub>
        </m:sSub>
      </m:oMath>
      <w:r>
        <w:t xml:space="preserve"> (for k=2 equivalent to Dichotomisation and for k&gt;2 categorisation)</w:t>
      </w:r>
      <w:commentRangeEnd w:id="250"/>
      <w:r w:rsidR="00166A97">
        <w:rPr>
          <w:rStyle w:val="Verwijzingopmerking"/>
        </w:rPr>
        <w:commentReference w:id="250"/>
      </w:r>
    </w:p>
    <w:p w14:paraId="3B38A179" w14:textId="020D63C1" w:rsidR="00EC5481" w:rsidRDefault="00382628">
      <w:pPr>
        <w:pStyle w:val="Compact"/>
        <w:numPr>
          <w:ilvl w:val="1"/>
          <w:numId w:val="17"/>
        </w:numPr>
      </w:pPr>
      <w:r>
        <w:t>Piece</w:t>
      </w:r>
      <w:ins w:id="251" w:author="Joanna IntHout" w:date="2018-10-19T20:43:00Z">
        <w:r w:rsidR="00B476A6">
          <w:t>wise</w:t>
        </w:r>
      </w:ins>
      <w:r>
        <w:t xml:space="preserve">-linear: within each interval </w:t>
      </w:r>
      <m:oMath>
        <m:r>
          <w:rPr>
            <w:rFonts w:ascii="Cambria Math" w:hAnsi="Cambria Math"/>
          </w:rPr>
          <m:t>ω</m:t>
        </m:r>
      </m:oMath>
      <w:r>
        <w:t xml:space="preserve"> both f1, f2 have the form of </w:t>
      </w:r>
      <m:oMath>
        <m:sSub>
          <m:sSubPr>
            <m:ctrlPr>
              <w:rPr>
                <w:rFonts w:ascii="Cambria Math" w:hAnsi="Cambria Math"/>
              </w:rPr>
            </m:ctrlPr>
          </m:sSubPr>
          <m:e>
            <m:r>
              <w:rPr>
                <w:rFonts w:ascii="Cambria Math" w:hAnsi="Cambria Math"/>
              </w:rPr>
              <m:t>β</m:t>
            </m:r>
          </m:e>
          <m:sub>
            <m:r>
              <w:rPr>
                <w:rFonts w:ascii="Cambria Math" w:hAnsi="Cambria Math"/>
              </w:rPr>
              <m:t>ω</m:t>
            </m:r>
          </m:sub>
        </m:sSub>
        <m:r>
          <w:rPr>
            <w:rFonts w:ascii="Cambria Math" w:hAnsi="Cambria Math"/>
          </w:rPr>
          <m:t>×X</m:t>
        </m:r>
      </m:oMath>
    </w:p>
    <w:p w14:paraId="06977487" w14:textId="54E995A4" w:rsidR="00EC5481" w:rsidRDefault="00382628">
      <w:pPr>
        <w:pStyle w:val="Compact"/>
        <w:numPr>
          <w:ilvl w:val="1"/>
          <w:numId w:val="17"/>
        </w:numPr>
      </w:pPr>
      <w:r>
        <w:t>Piece</w:t>
      </w:r>
      <w:ins w:id="252" w:author="Joanna IntHout" w:date="2018-10-19T20:43:00Z">
        <w:r w:rsidR="00B476A6">
          <w:t>wise</w:t>
        </w:r>
      </w:ins>
      <w:r>
        <w:t>-</w:t>
      </w:r>
      <w:del w:id="253" w:author="Joanna IntHout" w:date="2018-10-19T20:49:00Z">
        <w:r w:rsidDel="00166A97">
          <w:delText>linear</w:delText>
        </w:r>
      </w:del>
      <w:ins w:id="254" w:author="Joanna IntHout" w:date="2018-10-19T20:49:00Z">
        <w:r w:rsidR="00166A97">
          <w:t>quadratic</w:t>
        </w:r>
      </w:ins>
      <w:r>
        <w:t xml:space="preserve">: within each interval </w:t>
      </w:r>
      <m:oMath>
        <m:r>
          <w:rPr>
            <w:rFonts w:ascii="Cambria Math" w:hAnsi="Cambria Math"/>
          </w:rPr>
          <m:t>ω</m:t>
        </m:r>
      </m:oMath>
      <w:r>
        <w:t xml:space="preserve"> both f1, f2 have the form of </w:t>
      </w:r>
      <m:oMath>
        <m:sSub>
          <m:sSubPr>
            <m:ctrlPr>
              <w:rPr>
                <w:rFonts w:ascii="Cambria Math" w:hAnsi="Cambria Math"/>
              </w:rPr>
            </m:ctrlPr>
          </m:sSubPr>
          <m:e>
            <m:r>
              <w:rPr>
                <w:rFonts w:ascii="Cambria Math" w:hAnsi="Cambria Math"/>
              </w:rPr>
              <m:t>β</m:t>
            </m:r>
          </m:e>
          <m:sub>
            <m:r>
              <w:rPr>
                <w:rFonts w:ascii="Cambria Math" w:hAnsi="Cambria Math"/>
              </w:rPr>
              <m:t>ω</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oMath>
    </w:p>
    <w:p w14:paraId="7B5E2326" w14:textId="77777777" w:rsidR="00EC5481" w:rsidRDefault="00382628">
      <w:pPr>
        <w:pStyle w:val="FirstParagraph"/>
      </w:pPr>
      <w:r>
        <w:rPr>
          <w:i/>
        </w:rPr>
        <w:t xml:space="preserve">Known functional form and </w:t>
      </w:r>
      <w:commentRangeStart w:id="255"/>
      <w:r>
        <w:rPr>
          <w:i/>
        </w:rPr>
        <w:t>unknown cut-points</w:t>
      </w:r>
      <w:commentRangeEnd w:id="255"/>
      <w:r w:rsidR="00166A97">
        <w:rPr>
          <w:rStyle w:val="Verwijzingopmerking"/>
        </w:rPr>
        <w:commentReference w:id="255"/>
      </w:r>
    </w:p>
    <w:p w14:paraId="65776D47" w14:textId="77777777" w:rsidR="00EC5481" w:rsidRDefault="00382628">
      <w:pPr>
        <w:pStyle w:val="Compact"/>
        <w:numPr>
          <w:ilvl w:val="0"/>
          <w:numId w:val="18"/>
        </w:numPr>
      </w:pPr>
      <w:r>
        <w:t>Global-polynomials:</w:t>
      </w:r>
    </w:p>
    <w:p w14:paraId="31A81C07" w14:textId="77777777" w:rsidR="00EC5481" w:rsidRDefault="00F14C9A">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nary>
            <m:naryPr>
              <m:chr m:val="∑"/>
              <m:limLoc m:val="undOvr"/>
              <m:ctrlPr>
                <w:rPr>
                  <w:rFonts w:ascii="Cambria Math" w:hAnsi="Cambria Math"/>
                </w:rPr>
              </m:ctrlPr>
            </m:naryPr>
            <m:sub>
              <m:r>
                <w:rPr>
                  <w:rFonts w:ascii="Cambria Math" w:hAnsi="Cambria Math"/>
                </w:rPr>
                <m:t>p=1</m:t>
              </m:r>
            </m:sub>
            <m:sup>
              <m:r>
                <w:rPr>
                  <w:rFonts w:ascii="Cambria Math" w:hAnsi="Cambria Math"/>
                </w:rPr>
                <m:t>p=m</m:t>
              </m:r>
            </m:sup>
            <m:e>
              <m:sSub>
                <m:sSubPr>
                  <m:ctrlPr>
                    <w:rPr>
                      <w:rFonts w:ascii="Cambria Math" w:hAnsi="Cambria Math"/>
                    </w:rPr>
                  </m:ctrlPr>
                </m:sSubPr>
                <m:e>
                  <m:r>
                    <w:rPr>
                      <w:rFonts w:ascii="Cambria Math" w:hAnsi="Cambria Math"/>
                    </w:rPr>
                    <m:t>β</m:t>
                  </m:r>
                </m:e>
                <m:sub>
                  <m:r>
                    <w:rPr>
                      <w:rFonts w:ascii="Cambria Math" w:hAnsi="Cambria Math"/>
                    </w:rPr>
                    <m:t>1p</m:t>
                  </m:r>
                </m:sub>
              </m:sSub>
            </m:e>
          </m:nary>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p</m:t>
              </m:r>
            </m:sup>
          </m:sSup>
        </m:oMath>
      </m:oMathPara>
    </w:p>
    <w:p w14:paraId="19480D37" w14:textId="77777777" w:rsidR="00EC5481" w:rsidRDefault="00F14C9A">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nary>
            <m:naryPr>
              <m:chr m:val="∑"/>
              <m:limLoc m:val="undOvr"/>
              <m:ctrlPr>
                <w:rPr>
                  <w:rFonts w:ascii="Cambria Math" w:hAnsi="Cambria Math"/>
                </w:rPr>
              </m:ctrlPr>
            </m:naryPr>
            <m:sub>
              <m:r>
                <w:rPr>
                  <w:rFonts w:ascii="Cambria Math" w:hAnsi="Cambria Math"/>
                </w:rPr>
                <m:t>p=1</m:t>
              </m:r>
            </m:sub>
            <m:sup>
              <m:r>
                <w:rPr>
                  <w:rFonts w:ascii="Cambria Math" w:hAnsi="Cambria Math"/>
                </w:rPr>
                <m:t>p=m</m:t>
              </m:r>
            </m:sup>
            <m:e>
              <m:sSub>
                <m:sSubPr>
                  <m:ctrlPr>
                    <w:rPr>
                      <w:rFonts w:ascii="Cambria Math" w:hAnsi="Cambria Math"/>
                    </w:rPr>
                  </m:ctrlPr>
                </m:sSubPr>
                <m:e>
                  <m:r>
                    <w:rPr>
                      <w:rFonts w:ascii="Cambria Math" w:hAnsi="Cambria Math"/>
                    </w:rPr>
                    <m:t>β</m:t>
                  </m:r>
                </m:e>
                <m:sub>
                  <m:r>
                    <w:rPr>
                      <w:rFonts w:ascii="Cambria Math" w:hAnsi="Cambria Math"/>
                    </w:rPr>
                    <m:t>2p</m:t>
                  </m:r>
                </m:sub>
              </m:sSub>
            </m:e>
          </m:nary>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p</m:t>
              </m:r>
            </m:sup>
          </m:sSup>
        </m:oMath>
      </m:oMathPara>
    </w:p>
    <w:p w14:paraId="7C2FB432" w14:textId="77777777" w:rsidR="00EC5481" w:rsidRDefault="00382628">
      <w:pPr>
        <w:pStyle w:val="Compact"/>
        <w:numPr>
          <w:ilvl w:val="1"/>
          <w:numId w:val="19"/>
        </w:numPr>
      </w:pPr>
      <w:r>
        <w:t xml:space="preserve">linear: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21</m:t>
            </m:r>
          </m:sub>
        </m:sSub>
        <m:r>
          <w:rPr>
            <w:rFonts w:ascii="Cambria Math" w:hAnsi="Cambria Math"/>
          </w:rPr>
          <m:t>×X</m:t>
        </m:r>
      </m:oMath>
    </w:p>
    <w:p w14:paraId="4D20CB5D" w14:textId="77777777" w:rsidR="00EC5481" w:rsidRDefault="00382628">
      <w:pPr>
        <w:pStyle w:val="Compact"/>
        <w:numPr>
          <w:ilvl w:val="1"/>
          <w:numId w:val="19"/>
        </w:numPr>
      </w:pPr>
      <w:r>
        <w:t xml:space="preserve">Quadratic: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11</m:t>
            </m:r>
          </m:sub>
        </m:sSub>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12</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21</m:t>
            </m:r>
          </m:sub>
        </m:sSub>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22</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oMath>
    </w:p>
    <w:p w14:paraId="2B244F6F" w14:textId="77777777" w:rsidR="00166A97" w:rsidRDefault="00166A97">
      <w:pPr>
        <w:pStyle w:val="Kop4"/>
        <w:rPr>
          <w:ins w:id="256" w:author="Joanna IntHout" w:date="2018-10-19T20:52:00Z"/>
        </w:rPr>
      </w:pPr>
      <w:bookmarkStart w:id="257" w:name="fractional-polynomials"/>
    </w:p>
    <w:p w14:paraId="2B082A85" w14:textId="77777777" w:rsidR="00166A97" w:rsidRDefault="00166A97">
      <w:pPr>
        <w:pStyle w:val="Kop4"/>
        <w:rPr>
          <w:ins w:id="258" w:author="Joanna IntHout" w:date="2018-10-19T20:52:00Z"/>
        </w:rPr>
      </w:pPr>
    </w:p>
    <w:p w14:paraId="7353F7F2" w14:textId="77777777" w:rsidR="00166A97" w:rsidRDefault="00166A97">
      <w:pPr>
        <w:pStyle w:val="Kop4"/>
        <w:rPr>
          <w:ins w:id="259" w:author="Joanna IntHout" w:date="2018-10-19T20:52:00Z"/>
        </w:rPr>
      </w:pPr>
    </w:p>
    <w:p w14:paraId="7E268985" w14:textId="77777777" w:rsidR="00EC5481" w:rsidRDefault="00382628">
      <w:pPr>
        <w:pStyle w:val="Kop4"/>
      </w:pPr>
      <w:commentRangeStart w:id="260"/>
      <w:r>
        <w:t>Fractional polynomials</w:t>
      </w:r>
      <w:bookmarkEnd w:id="257"/>
      <w:commentRangeEnd w:id="260"/>
      <w:r w:rsidR="00166A97">
        <w:rPr>
          <w:rStyle w:val="Verwijzingopmerking"/>
          <w:i w:val="0"/>
          <w:iCs w:val="0"/>
          <w:smallCaps w:val="0"/>
          <w:spacing w:val="0"/>
        </w:rPr>
        <w:commentReference w:id="260"/>
      </w:r>
    </w:p>
    <w:p w14:paraId="2776B23F" w14:textId="77777777" w:rsidR="00EC5481" w:rsidRDefault="00382628">
      <w:pPr>
        <w:pStyle w:val="FirstParagraph"/>
      </w:pPr>
      <w:r>
        <w:rPr>
          <w:i/>
        </w:rPr>
        <w:t>Unknown functional form and unknown cut-points</w:t>
      </w:r>
    </w:p>
    <w:p w14:paraId="0FA0E957" w14:textId="77777777" w:rsidR="00EC5481" w:rsidRDefault="00382628">
      <w:pPr>
        <w:pStyle w:val="Plattetekst"/>
      </w:pPr>
      <w:r>
        <w:t xml:space="preserve">Fractional polynomials [18] are an extension of polynomials, that also include negative powers. FPs provide a global functional form. FPs model the effect of a covariate X as </w:t>
      </w:r>
      <m:oMath>
        <m:r>
          <w:rPr>
            <w:rFonts w:ascii="Cambria Math" w:hAnsi="Cambria Math"/>
          </w:rPr>
          <m:t>f(x;β)=</m:t>
        </m:r>
        <m:nary>
          <m:naryPr>
            <m:chr m:val="∑"/>
            <m:limLoc m:val="undOvr"/>
            <m:ctrlPr>
              <w:rPr>
                <w:rFonts w:ascii="Cambria Math" w:hAnsi="Cambria Math"/>
              </w:rPr>
            </m:ctrlPr>
          </m:naryPr>
          <m:sub>
            <m:r>
              <w:rPr>
                <w:rFonts w:ascii="Cambria Math" w:hAnsi="Cambria Math"/>
              </w:rPr>
              <m:t>k=1</m:t>
            </m:r>
          </m:sub>
          <m:sup>
            <m:r>
              <w:rPr>
                <w:rFonts w:ascii="Cambria Math" w:hAnsi="Cambria Math"/>
              </w:rPr>
              <m:t>k=m</m:t>
            </m:r>
          </m:sup>
          <m:e>
            <m:sSub>
              <m:sSubPr>
                <m:ctrlPr>
                  <w:rPr>
                    <w:rFonts w:ascii="Cambria Math" w:hAnsi="Cambria Math"/>
                  </w:rPr>
                </m:ctrlPr>
              </m:sSubPr>
              <m:e>
                <m:r>
                  <w:rPr>
                    <w:rFonts w:ascii="Cambria Math" w:hAnsi="Cambria Math"/>
                  </w:rPr>
                  <m:t>β</m:t>
                </m:r>
              </m:e>
              <m:sub>
                <m:r>
                  <w:rPr>
                    <w:rFonts w:ascii="Cambria Math" w:hAnsi="Cambria Math"/>
                  </w:rPr>
                  <m:t>k</m:t>
                </m:r>
              </m:sub>
            </m:sSub>
          </m:e>
        </m:nary>
        <m:r>
          <w:rPr>
            <w:rFonts w:ascii="Cambria Math" w:hAnsi="Cambria Math"/>
          </w:rPr>
          <m:t>×</m:t>
        </m:r>
        <m:sSup>
          <m:sSupPr>
            <m:ctrlPr>
              <w:rPr>
                <w:rFonts w:ascii="Cambria Math" w:hAnsi="Cambria Math"/>
              </w:rPr>
            </m:ctrlPr>
          </m:sSupPr>
          <m:e>
            <m:r>
              <w:rPr>
                <w:rFonts w:ascii="Cambria Math" w:hAnsi="Cambria Math"/>
              </w:rPr>
              <m:t>X</m:t>
            </m:r>
          </m:e>
          <m:sup>
            <m:sSub>
              <m:sSubPr>
                <m:ctrlPr>
                  <w:rPr>
                    <w:rFonts w:ascii="Cambria Math" w:hAnsi="Cambria Math"/>
                  </w:rPr>
                </m:ctrlPr>
              </m:sSubPr>
              <m:e>
                <m:r>
                  <w:rPr>
                    <w:rFonts w:ascii="Cambria Math" w:hAnsi="Cambria Math"/>
                  </w:rPr>
                  <m:t>p</m:t>
                </m:r>
              </m:e>
              <m:sub>
                <m:r>
                  <w:rPr>
                    <w:rFonts w:ascii="Cambria Math" w:hAnsi="Cambria Math"/>
                  </w:rPr>
                  <m:t>k</m:t>
                </m:r>
              </m:sub>
            </m:sSub>
          </m:sup>
        </m:sSup>
      </m:oMath>
      <w:r>
        <w:t xml:space="preserve">, where m is the degree of the fractional polynomial and the power is derived from a fixed set of powers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∈S:</m:t>
        </m:r>
      </m:oMath>
      <w:r>
        <w:t xml:space="preserve"> {-2,-1,-0.5, 0=(log),0.5,1,2}. The Fractional selection procedure FSP algorithm (FSP) has been proposed [19] to explore the best fitting fractional polynomial. The fractional polynomials of a common </w:t>
      </w:r>
      <w:r>
        <w:lastRenderedPageBreak/>
        <w:t xml:space="preserve">degree </w:t>
      </w:r>
      <w:commentRangeStart w:id="261"/>
      <w:r>
        <w:rPr>
          <w:b/>
        </w:rPr>
        <w:t>m</w:t>
      </w:r>
      <w:commentRangeEnd w:id="261"/>
      <w:r w:rsidR="00166A97">
        <w:rPr>
          <w:rStyle w:val="Verwijzingopmerking"/>
        </w:rPr>
        <w:commentReference w:id="261"/>
      </w:r>
      <w:r>
        <w:t xml:space="preserve"> are tested using the deviance difference criterion, whilst fractional polynomials of different degree are compared using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When multiple data-sets are present Sauerbrei and Royston [7], have proposed 3 methods to evaluate the general functional form.</w:t>
      </w:r>
    </w:p>
    <w:p w14:paraId="2B2468E7" w14:textId="194CE59E" w:rsidR="00EC5481" w:rsidRDefault="00382628">
      <w:pPr>
        <w:pStyle w:val="Compact"/>
        <w:numPr>
          <w:ilvl w:val="0"/>
          <w:numId w:val="20"/>
        </w:numPr>
      </w:pPr>
      <w:r>
        <w:t>Overall FP, where the FSP is applied in the pooled data</w:t>
      </w:r>
      <w:ins w:id="262" w:author="Joanna IntHout" w:date="2018-10-19T20:55:00Z">
        <w:r w:rsidR="00FC553F">
          <w:t xml:space="preserve"> (stratified by study)</w:t>
        </w:r>
      </w:ins>
      <w:r>
        <w:t xml:space="preserve">, in order to find the best FP </w:t>
      </w:r>
      <w:del w:id="263" w:author="Joanna IntHout" w:date="2018-10-19T20:55:00Z">
        <w:r w:rsidDel="00FC553F">
          <w:delText>(stratified by data-set).</w:delText>
        </w:r>
      </w:del>
    </w:p>
    <w:p w14:paraId="2ED92589" w14:textId="77777777" w:rsidR="00EC5481" w:rsidRDefault="00382628">
      <w:pPr>
        <w:pStyle w:val="Compact"/>
        <w:numPr>
          <w:ilvl w:val="0"/>
          <w:numId w:val="20"/>
        </w:numPr>
      </w:pPr>
      <w:commentRangeStart w:id="264"/>
      <w:r>
        <w:t>Study-wise FP2, the best FP2 is selected for each study</w:t>
      </w:r>
    </w:p>
    <w:p w14:paraId="5B81B469" w14:textId="77777777" w:rsidR="00EC5481" w:rsidRDefault="00382628">
      <w:pPr>
        <w:pStyle w:val="Compact"/>
        <w:numPr>
          <w:ilvl w:val="0"/>
          <w:numId w:val="20"/>
        </w:numPr>
      </w:pPr>
      <w:r>
        <w:t>Study wise selected FP, where the best fitting FP is extracted per study</w:t>
      </w:r>
      <w:commentRangeEnd w:id="264"/>
      <w:r w:rsidR="00FC553F">
        <w:rPr>
          <w:rStyle w:val="Verwijzingopmerking"/>
        </w:rPr>
        <w:commentReference w:id="264"/>
      </w:r>
    </w:p>
    <w:p w14:paraId="0021C384" w14:textId="77777777" w:rsidR="00FC553F" w:rsidRDefault="00FC553F">
      <w:pPr>
        <w:pStyle w:val="Kop4"/>
        <w:rPr>
          <w:ins w:id="265" w:author="Joanna IntHout" w:date="2018-10-19T20:56:00Z"/>
        </w:rPr>
      </w:pPr>
      <w:bookmarkStart w:id="266" w:name="second-stage-combination-of-the-first-st"/>
    </w:p>
    <w:p w14:paraId="2A5661B7" w14:textId="77777777" w:rsidR="00FC553F" w:rsidRDefault="00FC553F">
      <w:pPr>
        <w:pStyle w:val="Kop4"/>
        <w:rPr>
          <w:ins w:id="267" w:author="Joanna IntHout" w:date="2018-10-19T20:56:00Z"/>
        </w:rPr>
      </w:pPr>
    </w:p>
    <w:p w14:paraId="4EEF7D40" w14:textId="77777777" w:rsidR="00FC553F" w:rsidRDefault="00FC553F">
      <w:pPr>
        <w:pStyle w:val="Kop4"/>
        <w:rPr>
          <w:ins w:id="268" w:author="Joanna IntHout" w:date="2018-10-19T20:56:00Z"/>
        </w:rPr>
      </w:pPr>
    </w:p>
    <w:p w14:paraId="19F31077" w14:textId="360E8AAF" w:rsidR="00EC5481" w:rsidRDefault="00382628">
      <w:pPr>
        <w:pStyle w:val="Kop4"/>
      </w:pPr>
      <w:r>
        <w:t>3.3.1.2 Second-stage</w:t>
      </w:r>
      <w:ins w:id="269" w:author="Joanna IntHout" w:date="2018-10-19T20:56:00Z">
        <w:r w:rsidR="00FC553F">
          <w:t>:</w:t>
        </w:r>
      </w:ins>
      <w:r>
        <w:t xml:space="preserve"> combination of the first stage </w:t>
      </w:r>
      <w:del w:id="270" w:author="Joanna IntHout" w:date="2018-10-19T20:56:00Z">
        <w:r w:rsidDel="00FC553F">
          <w:delText>elicitations</w:delText>
        </w:r>
      </w:del>
      <w:bookmarkEnd w:id="266"/>
      <w:ins w:id="271" w:author="Joanna IntHout" w:date="2018-10-19T20:56:00Z">
        <w:r w:rsidR="00FC553F">
          <w:t>results</w:t>
        </w:r>
      </w:ins>
    </w:p>
    <w:p w14:paraId="1CCB636C" w14:textId="40A133A5" w:rsidR="00EC5481" w:rsidRDefault="00382628">
      <w:pPr>
        <w:pStyle w:val="FirstParagraph"/>
      </w:pPr>
      <w:r>
        <w:t xml:space="preserve">As a second-stage in the two-stage IPD-MA, we either pool the estimates or the </w:t>
      </w:r>
      <w:commentRangeStart w:id="272"/>
      <w:r>
        <w:t xml:space="preserve">fitted </w:t>
      </w:r>
      <w:commentRangeEnd w:id="272"/>
      <w:r w:rsidR="00FC553F">
        <w:rPr>
          <w:rStyle w:val="Verwijzingopmerking"/>
        </w:rPr>
        <w:commentReference w:id="272"/>
      </w:r>
      <w:r>
        <w:t xml:space="preserve">functions extracted from the first stage. The coefficients </w:t>
      </w:r>
      <w:commentRangeStart w:id="273"/>
      <m:oMath>
        <m:sSub>
          <m:sSubPr>
            <m:ctrlPr>
              <w:rPr>
                <w:rFonts w:ascii="Cambria Math" w:hAnsi="Cambria Math"/>
              </w:rPr>
            </m:ctrlPr>
          </m:sSubPr>
          <m:e>
            <m:r>
              <w:rPr>
                <w:rFonts w:ascii="Cambria Math" w:hAnsi="Cambria Math"/>
              </w:rPr>
              <m:t>β</m:t>
            </m:r>
          </m:e>
          <m:sub>
            <m:r>
              <w:rPr>
                <w:rFonts w:ascii="Cambria Math" w:hAnsi="Cambria Math"/>
              </w:rPr>
              <m:t>i</m:t>
            </m:r>
          </m:sub>
        </m:sSub>
        <w:commentRangeEnd w:id="273"/>
        <m:r>
          <m:rPr>
            <m:sty m:val="p"/>
          </m:rPr>
          <w:rPr>
            <w:rStyle w:val="Verwijzingopmerking"/>
          </w:rPr>
          <w:commentReference w:id="273"/>
        </m:r>
      </m:oMath>
      <w:r>
        <w:t xml:space="preserve"> and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i</m:t>
            </m:r>
          </m:sub>
        </m:sSub>
      </m:oMath>
      <w:r>
        <w:t>, extracted in the first stage</w:t>
      </w:r>
      <w:ins w:id="274" w:author="Joanna IntHout" w:date="2018-10-19T20:57:00Z">
        <w:r w:rsidR="00FC553F">
          <w:t>,</w:t>
        </w:r>
      </w:ins>
      <w:r>
        <w:t xml:space="preserve"> can be used in a multi</w:t>
      </w:r>
      <w:del w:id="275" w:author="Joanna IntHout" w:date="2018-10-19T20:57:00Z">
        <w:r w:rsidDel="00FC553F">
          <w:delText>-</w:delText>
        </w:r>
      </w:del>
      <w:r>
        <w:t>variate meta-analysis(</w:t>
      </w:r>
      <w:commentRangeStart w:id="276"/>
      <w:r>
        <w:t>CE or RE</w:t>
      </w:r>
      <w:commentRangeEnd w:id="276"/>
      <w:r w:rsidR="00FC553F">
        <w:rPr>
          <w:rStyle w:val="Verwijzingopmerking"/>
        </w:rPr>
        <w:commentReference w:id="276"/>
      </w:r>
      <w:r>
        <w:t xml:space="preserve">) to give an overall mean to extract the pooled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it’s SE. This approach only works when common powers have been used across studies. Therefore, it is applicable in piecewise and global polynomials, and fractional polynomials fitted using the overall FP procedure. we applied a random-effects meta-analysis, using the EB method for the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estimation [21] and the HKSJ adjustment [22].</w:t>
      </w:r>
    </w:p>
    <w:p w14:paraId="41B1F6EF" w14:textId="77777777" w:rsidR="00EC5481" w:rsidRDefault="00382628">
      <w:pPr>
        <w:pStyle w:val="Plattetekst"/>
      </w:pPr>
      <w:r>
        <w:t xml:space="preserve">The fitted function g can be calculated per study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g</m:t>
                </m:r>
              </m:e>
              <m:sub>
                <m:r>
                  <w:rPr>
                    <w:rFonts w:ascii="Cambria Math" w:hAnsi="Cambria Math"/>
                  </w:rPr>
                  <m:t>i</m:t>
                </m:r>
              </m:sub>
            </m:sSub>
          </m:e>
        </m:groupChr>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oMath>
      <w:r>
        <w:t xml:space="preserve"> and derive its standard error from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Then we perform a meta-analysis, to get a pooled estimate </w:t>
      </w: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g</m:t>
                </m:r>
              </m:e>
              <m:sub>
                <m:r>
                  <w:rPr>
                    <w:rFonts w:ascii="Cambria Math" w:hAnsi="Cambria Math"/>
                  </w:rPr>
                  <m:t>i</m:t>
                </m:r>
              </m:sub>
            </m:sSub>
          </m:e>
        </m:groupChr>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oMath>
      <w:r>
        <w:t xml:space="preserve"> and it’s variance.</w:t>
      </w:r>
    </w:p>
    <w:p w14:paraId="03471D68" w14:textId="77777777" w:rsidR="00FC553F" w:rsidRDefault="00FC553F">
      <w:pPr>
        <w:pStyle w:val="Kop3"/>
        <w:rPr>
          <w:ins w:id="277" w:author="Joanna IntHout" w:date="2018-10-19T20:59:00Z"/>
        </w:rPr>
      </w:pPr>
      <w:bookmarkStart w:id="278" w:name="one-stage-approaches"/>
    </w:p>
    <w:p w14:paraId="5A3FD7CD" w14:textId="77777777" w:rsidR="00FC553F" w:rsidRDefault="00FC553F">
      <w:pPr>
        <w:pStyle w:val="Kop3"/>
        <w:rPr>
          <w:ins w:id="279" w:author="Joanna IntHout" w:date="2018-10-19T20:59:00Z"/>
        </w:rPr>
      </w:pPr>
    </w:p>
    <w:p w14:paraId="635AFA5A" w14:textId="77777777" w:rsidR="00EC5481" w:rsidRDefault="00382628">
      <w:pPr>
        <w:pStyle w:val="Kop3"/>
      </w:pPr>
      <w:r>
        <w:t>3.3.2. One-stage approaches</w:t>
      </w:r>
      <w:bookmarkEnd w:id="278"/>
    </w:p>
    <w:p w14:paraId="5E46B614" w14:textId="77777777" w:rsidR="00FC553F" w:rsidRDefault="00FC553F">
      <w:pPr>
        <w:pStyle w:val="Kop4"/>
        <w:rPr>
          <w:ins w:id="280" w:author="Joanna IntHout" w:date="2018-10-19T20:59:00Z"/>
        </w:rPr>
      </w:pPr>
      <w:bookmarkStart w:id="281" w:name="centred-one-stage-ipd-ma"/>
    </w:p>
    <w:p w14:paraId="34432C22" w14:textId="77777777" w:rsidR="00EC5481" w:rsidRDefault="00382628">
      <w:pPr>
        <w:pStyle w:val="Kop4"/>
      </w:pPr>
      <w:r>
        <w:t>3.3.2.1 Centred One-stage IPD-MA</w:t>
      </w:r>
      <w:bookmarkEnd w:id="281"/>
    </w:p>
    <w:p w14:paraId="1000DB3D" w14:textId="77777777" w:rsidR="00EC5481" w:rsidRDefault="00382628">
      <w:pPr>
        <w:pStyle w:val="FirstParagraph"/>
      </w:pPr>
      <w:r>
        <w:lastRenderedPageBreak/>
        <w:t>We follow recent recommendations [24] and centre per trial the effect modifier. This way we can separate the within and across trial information of the effect modification. As in the two stage methods we can fit piecewise and global polynomials, but using a mixed-effect model to account for within trials clustering.</w:t>
      </w:r>
    </w:p>
    <w:p w14:paraId="0BE76032" w14:textId="77777777" w:rsidR="00EC5481" w:rsidRDefault="00382628">
      <w:pPr>
        <w:pStyle w:val="Plattetekst"/>
      </w:pPr>
      <w:r>
        <w:t xml:space="preserve">Therefore, assuming that </w:t>
      </w: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bar>
          <m:barPr>
            <m:pos m:val="top"/>
            <m:ctrlPr>
              <w:rPr>
                <w:rFonts w:ascii="Cambria Math" w:hAnsi="Cambria Math"/>
              </w:rPr>
            </m:ctrlPr>
          </m:barPr>
          <m:e>
            <m:r>
              <w:rPr>
                <w:rFonts w:ascii="Cambria Math" w:hAnsi="Cambria Math"/>
              </w:rPr>
              <m:t>A</m:t>
            </m:r>
          </m:e>
        </m:bar>
        <m: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j</m:t>
            </m:r>
          </m:sub>
        </m:sSub>
      </m:oMath>
      <w:r>
        <w:t xml:space="preserve"> the statistical model will be:</w:t>
      </w:r>
    </w:p>
    <w:p w14:paraId="46621802" w14:textId="77777777" w:rsidR="00EC5481" w:rsidRDefault="00382628">
      <w:pPr>
        <w:pStyle w:val="Plattetekst"/>
      </w:pPr>
      <m:oMathPara>
        <m:oMath>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1j</m:t>
              </m:r>
            </m:sub>
          </m:sSub>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2j</m:t>
              </m:r>
            </m:sub>
          </m:sSub>
          <m:r>
            <w:rPr>
              <w:rFonts w:ascii="Cambria Math" w:hAnsi="Cambria Math"/>
            </w:rPr>
            <m:t>(X)×Treatment</m:t>
          </m:r>
        </m:oMath>
      </m:oMathPara>
    </w:p>
    <w:p w14:paraId="3C3FE742" w14:textId="77777777" w:rsidR="00EC5481" w:rsidRDefault="00382628">
      <w:pPr>
        <w:pStyle w:val="Plattetekst"/>
      </w:pPr>
      <w:r>
        <w:t xml:space="preserve">where given </w:t>
      </w:r>
      <m:oMath>
        <m:r>
          <w:rPr>
            <w:rFonts w:ascii="Cambria Math" w:hAnsi="Cambria Math"/>
          </w:rPr>
          <m:t>κ</m:t>
        </m:r>
      </m:oMath>
      <w:r>
        <w:t xml:space="preserve"> cut-points and p degree of polynomial,</w:t>
      </w:r>
    </w:p>
    <w:p w14:paraId="7A97A358" w14:textId="77777777" w:rsidR="00EC5481" w:rsidRDefault="00F14C9A">
      <w:pPr>
        <w:pStyle w:val="Platteteks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1j</m:t>
              </m:r>
            </m:sub>
          </m:sSub>
          <m:r>
            <w:rPr>
              <w:rFonts w:ascii="Cambria Math" w:hAnsi="Cambria Math"/>
            </w:rPr>
            <m:t>=</m:t>
          </m:r>
          <m:nary>
            <m:naryPr>
              <m:chr m:val="∑"/>
              <m:limLoc m:val="undOvr"/>
              <m:ctrlPr>
                <w:rPr>
                  <w:rFonts w:ascii="Cambria Math" w:hAnsi="Cambria Math"/>
                </w:rPr>
              </m:ctrlPr>
            </m:naryPr>
            <m:sub>
              <m:r>
                <w:rPr>
                  <w:rFonts w:ascii="Cambria Math" w:hAnsi="Cambria Math"/>
                </w:rPr>
                <m:t>κ=1</m:t>
              </m:r>
            </m:sub>
            <m:sup>
              <m:r>
                <w:rPr>
                  <w:rFonts w:ascii="Cambria Math" w:hAnsi="Cambria Math"/>
                </w:rPr>
                <m:t>κ=K</m:t>
              </m:r>
            </m:sup>
            <m:e>
              <m:nary>
                <m:naryPr>
                  <m:chr m:val="∑"/>
                  <m:limLoc m:val="undOvr"/>
                  <m:ctrlPr>
                    <w:rPr>
                      <w:rFonts w:ascii="Cambria Math" w:hAnsi="Cambria Math"/>
                    </w:rPr>
                  </m:ctrlPr>
                </m:naryPr>
                <m:sub>
                  <m:r>
                    <w:rPr>
                      <w:rFonts w:ascii="Cambria Math" w:hAnsi="Cambria Math"/>
                    </w:rPr>
                    <m:t>p=1</m:t>
                  </m:r>
                </m:sub>
                <m:sup>
                  <m:r>
                    <w:rPr>
                      <w:rFonts w:ascii="Cambria Math" w:hAnsi="Cambria Math"/>
                    </w:rPr>
                    <m:t>p=P</m:t>
                  </m:r>
                </m:sup>
                <m:e>
                  <m:sSub>
                    <m:sSubPr>
                      <m:ctrlPr>
                        <w:rPr>
                          <w:rFonts w:ascii="Cambria Math" w:hAnsi="Cambria Math"/>
                        </w:rPr>
                      </m:ctrlPr>
                    </m:sSubPr>
                    <m:e>
                      <m:r>
                        <w:rPr>
                          <w:rFonts w:ascii="Cambria Math" w:hAnsi="Cambria Math"/>
                        </w:rPr>
                        <m:t>β</m:t>
                      </m:r>
                    </m:e>
                    <m:sub>
                      <m:r>
                        <w:rPr>
                          <w:rFonts w:ascii="Cambria Math" w:hAnsi="Cambria Math"/>
                        </w:rPr>
                        <m:t>1kpj</m:t>
                      </m:r>
                    </m:sub>
                  </m:sSub>
                </m:e>
              </m:nary>
            </m:e>
          </m:nary>
          <m:r>
            <w:rPr>
              <w:rFonts w:ascii="Cambria Math" w:hAnsi="Cambria Math"/>
            </w:rPr>
            <m:t>×</m:t>
          </m:r>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&lt;x&lt;</m:t>
              </m:r>
              <m:sSub>
                <m:sSubPr>
                  <m:ctrlPr>
                    <w:rPr>
                      <w:rFonts w:ascii="Cambria Math" w:hAnsi="Cambria Math"/>
                    </w:rPr>
                  </m:ctrlPr>
                </m:sSubPr>
                <m:e>
                  <m:r>
                    <w:rPr>
                      <w:rFonts w:ascii="Cambria Math" w:hAnsi="Cambria Math"/>
                    </w:rPr>
                    <m:t>x</m:t>
                  </m:r>
                </m:e>
                <m:sub>
                  <m:r>
                    <w:rPr>
                      <w:rFonts w:ascii="Cambria Math" w:hAnsi="Cambria Math"/>
                    </w:rPr>
                    <m:t>k</m:t>
                  </m:r>
                </m:sub>
              </m:sSub>
            </m:sub>
            <m:sup>
              <m:r>
                <w:rPr>
                  <w:rFonts w:ascii="Cambria Math" w:hAnsi="Cambria Math"/>
                </w:rPr>
                <m:t>p</m:t>
              </m:r>
            </m:sup>
          </m:sSubSup>
        </m:oMath>
      </m:oMathPara>
    </w:p>
    <w:p w14:paraId="2662550A" w14:textId="77777777" w:rsidR="00EC5481" w:rsidRDefault="00382628">
      <w:pPr>
        <w:pStyle w:val="FirstParagraph"/>
      </w:pPr>
      <w:r>
        <w:t>and</w:t>
      </w:r>
    </w:p>
    <w:p w14:paraId="25653408" w14:textId="77777777" w:rsidR="00EC5481" w:rsidRDefault="00F14C9A">
      <w:pPr>
        <w:pStyle w:val="Platteteks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2j</m:t>
              </m:r>
            </m:sub>
          </m:sSub>
          <m:r>
            <w:rPr>
              <w:rFonts w:ascii="Cambria Math" w:hAnsi="Cambria Math"/>
            </w:rPr>
            <m:t>=</m:t>
          </m:r>
          <m:nary>
            <m:naryPr>
              <m:chr m:val="∑"/>
              <m:limLoc m:val="undOvr"/>
              <m:ctrlPr>
                <w:rPr>
                  <w:rFonts w:ascii="Cambria Math" w:hAnsi="Cambria Math"/>
                </w:rPr>
              </m:ctrlPr>
            </m:naryPr>
            <m:sub>
              <m:r>
                <w:rPr>
                  <w:rFonts w:ascii="Cambria Math" w:hAnsi="Cambria Math"/>
                </w:rPr>
                <m:t>κ=1</m:t>
              </m:r>
            </m:sub>
            <m:sup>
              <m:r>
                <w:rPr>
                  <w:rFonts w:ascii="Cambria Math" w:hAnsi="Cambria Math"/>
                </w:rPr>
                <m:t>κ=K</m:t>
              </m:r>
            </m:sup>
            <m:e>
              <m:nary>
                <m:naryPr>
                  <m:chr m:val="∑"/>
                  <m:limLoc m:val="undOvr"/>
                  <m:ctrlPr>
                    <w:rPr>
                      <w:rFonts w:ascii="Cambria Math" w:hAnsi="Cambria Math"/>
                    </w:rPr>
                  </m:ctrlPr>
                </m:naryPr>
                <m:sub>
                  <m:r>
                    <w:rPr>
                      <w:rFonts w:ascii="Cambria Math" w:hAnsi="Cambria Math"/>
                    </w:rPr>
                    <m:t>p=1</m:t>
                  </m:r>
                </m:sub>
                <m:sup>
                  <m:r>
                    <w:rPr>
                      <w:rFonts w:ascii="Cambria Math" w:hAnsi="Cambria Math"/>
                    </w:rPr>
                    <m:t>p=P</m:t>
                  </m:r>
                </m:sup>
                <m:e>
                  <m:sSub>
                    <m:sSubPr>
                      <m:ctrlPr>
                        <w:rPr>
                          <w:rFonts w:ascii="Cambria Math" w:hAnsi="Cambria Math"/>
                        </w:rPr>
                      </m:ctrlPr>
                    </m:sSubPr>
                    <m:e>
                      <m:r>
                        <w:rPr>
                          <w:rFonts w:ascii="Cambria Math" w:hAnsi="Cambria Math"/>
                        </w:rPr>
                        <m:t>β</m:t>
                      </m:r>
                    </m:e>
                    <m:sub>
                      <m:r>
                        <w:rPr>
                          <w:rFonts w:ascii="Cambria Math" w:hAnsi="Cambria Math"/>
                        </w:rPr>
                        <m:t>2kpj</m:t>
                      </m:r>
                    </m:sub>
                  </m:sSub>
                </m:e>
              </m:nary>
            </m:e>
          </m:nary>
          <m:r>
            <w:rPr>
              <w:rFonts w:ascii="Cambria Math" w:hAnsi="Cambria Math"/>
            </w:rPr>
            <m:t>×</m:t>
          </m:r>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&lt;x&lt;</m:t>
              </m:r>
              <m:sSub>
                <m:sSubPr>
                  <m:ctrlPr>
                    <w:rPr>
                      <w:rFonts w:ascii="Cambria Math" w:hAnsi="Cambria Math"/>
                    </w:rPr>
                  </m:ctrlPr>
                </m:sSubPr>
                <m:e>
                  <m:r>
                    <w:rPr>
                      <w:rFonts w:ascii="Cambria Math" w:hAnsi="Cambria Math"/>
                    </w:rPr>
                    <m:t>x</m:t>
                  </m:r>
                </m:e>
                <m:sub>
                  <m:r>
                    <w:rPr>
                      <w:rFonts w:ascii="Cambria Math" w:hAnsi="Cambria Math"/>
                    </w:rPr>
                    <m:t>k</m:t>
                  </m:r>
                </m:sub>
              </m:sSub>
            </m:sub>
            <m:sup>
              <m:r>
                <w:rPr>
                  <w:rFonts w:ascii="Cambria Math" w:hAnsi="Cambria Math"/>
                </w:rPr>
                <m:t>p</m:t>
              </m:r>
            </m:sup>
          </m:sSubSup>
        </m:oMath>
      </m:oMathPara>
    </w:p>
    <w:p w14:paraId="3689D0C0" w14:textId="77777777" w:rsidR="00EC5481" w:rsidRDefault="00382628">
      <w:pPr>
        <w:pStyle w:val="FirstParagraph"/>
      </w:pPr>
      <w:r>
        <w:t xml:space="preserve">For the </w:t>
      </w:r>
      <m:oMath>
        <m:sSub>
          <m:sSubPr>
            <m:ctrlPr>
              <w:rPr>
                <w:rFonts w:ascii="Cambria Math" w:hAnsi="Cambria Math"/>
              </w:rPr>
            </m:ctrlPr>
          </m:sSubPr>
          <m:e>
            <m:r>
              <w:rPr>
                <w:rFonts w:ascii="Cambria Math" w:hAnsi="Cambria Math"/>
              </w:rPr>
              <m:t>β</m:t>
            </m:r>
          </m:e>
          <m:sub>
            <m:r>
              <w:rPr>
                <w:rFonts w:ascii="Cambria Math" w:hAnsi="Cambria Math"/>
              </w:rPr>
              <m:t>1kpj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2kpj</m:t>
            </m:r>
          </m:sub>
        </m:sSub>
      </m:oMath>
      <w:r>
        <w:t xml:space="preserve"> we can assume, either fixed (common) effect, fixed effect</w:t>
      </w:r>
      <w:r>
        <w:rPr>
          <w:i/>
        </w:rPr>
        <w:t>s</w:t>
      </w:r>
      <w:r>
        <w:t xml:space="preserve"> (stratified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w:rPr>
            <w:rFonts w:ascii="Cambria Math" w:hAnsi="Cambria Math"/>
          </w:rPr>
          <m:t>b,</m:t>
        </m:r>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601A3847" w14:textId="77777777" w:rsidR="00EC5481" w:rsidRDefault="00382628">
      <w:pPr>
        <w:pStyle w:val="Kop4"/>
      </w:pPr>
      <w:bookmarkStart w:id="282" w:name="multilevel-fractional-polynomials"/>
      <w:r>
        <w:t>3.3.2.2 Multilevel Fractional polynomials</w:t>
      </w:r>
      <w:bookmarkEnd w:id="282"/>
    </w:p>
    <w:p w14:paraId="68EDF686" w14:textId="77777777" w:rsidR="00EC5481" w:rsidRDefault="00382628">
      <w:pPr>
        <w:pStyle w:val="FirstParagraph"/>
      </w:pPr>
      <w:r>
        <w:t>Fractional polynomials may be used using one stage approach[25]. In this case, we use the same set of powers as in the FSP method. Furthermore, we fit a mixed effect model of our choice, with either stratified, fixed or random effects. For model selection we can use the lowest deviance or the Akaike Information Criterion (AIC) [27], or Bayesian Information Criterion (BIC) [28].</w:t>
      </w:r>
    </w:p>
    <w:p w14:paraId="0C1760C1" w14:textId="77777777" w:rsidR="00EC5481" w:rsidRDefault="00382628">
      <w:pPr>
        <w:pStyle w:val="Plattetekst"/>
      </w:pPr>
      <w:r>
        <w:lastRenderedPageBreak/>
        <w:t>Therefore the statistical model applied is:</w:t>
      </w:r>
    </w:p>
    <w:p w14:paraId="77E77911" w14:textId="77777777" w:rsidR="00EC5481" w:rsidRDefault="00382628">
      <w:pPr>
        <w:pStyle w:val="Plattetekst"/>
      </w:pPr>
      <m:oMathPara>
        <m:oMath>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1j</m:t>
              </m:r>
            </m:sub>
          </m:sSub>
          <m:r>
            <w:rPr>
              <w:rFonts w:ascii="Cambria Math" w:hAnsi="Cambria Math"/>
            </w:rPr>
            <m:t>(X)+F</m:t>
          </m:r>
          <m:sSub>
            <m:sSubPr>
              <m:ctrlPr>
                <w:rPr>
                  <w:rFonts w:ascii="Cambria Math" w:hAnsi="Cambria Math"/>
                </w:rPr>
              </m:ctrlPr>
            </m:sSubPr>
            <m:e>
              <m:r>
                <w:rPr>
                  <w:rFonts w:ascii="Cambria Math" w:hAnsi="Cambria Math"/>
                </w:rPr>
                <m:t>P</m:t>
              </m:r>
            </m:e>
            <m:sub>
              <m:r>
                <w:rPr>
                  <w:rFonts w:ascii="Cambria Math" w:hAnsi="Cambria Math"/>
                </w:rPr>
                <m:t>2j</m:t>
              </m:r>
            </m:sub>
          </m:sSub>
          <m:r>
            <w:rPr>
              <w:rFonts w:ascii="Cambria Math" w:hAnsi="Cambria Math"/>
            </w:rPr>
            <m:t>(X)×Treatment</m:t>
          </m:r>
        </m:oMath>
      </m:oMathPara>
    </w:p>
    <w:p w14:paraId="061C80C8" w14:textId="77777777" w:rsidR="00EC5481" w:rsidRDefault="00EC5481">
      <w:pPr>
        <w:pStyle w:val="Kop5"/>
      </w:pPr>
      <w:bookmarkStart w:id="283" w:name="section-2"/>
      <w:bookmarkEnd w:id="283"/>
    </w:p>
    <w:p w14:paraId="0E853906" w14:textId="77777777" w:rsidR="00EC5481" w:rsidRDefault="00382628">
      <w:pPr>
        <w:pStyle w:val="Kop1"/>
      </w:pPr>
      <w:bookmarkStart w:id="284" w:name="results-1"/>
      <w:r>
        <w:t>Results</w:t>
      </w:r>
      <w:bookmarkEnd w:id="284"/>
    </w:p>
    <w:p w14:paraId="27E94FC8" w14:textId="77777777" w:rsidR="00EC5481" w:rsidRDefault="00EC5481">
      <w:pPr>
        <w:pStyle w:val="Kop5"/>
      </w:pPr>
      <w:bookmarkStart w:id="285" w:name="section-3"/>
      <w:bookmarkEnd w:id="285"/>
    </w:p>
    <w:p w14:paraId="3CA672C4" w14:textId="77777777" w:rsidR="00EC5481" w:rsidRDefault="00382628">
      <w:pPr>
        <w:pStyle w:val="Kop1"/>
      </w:pPr>
      <w:bookmarkStart w:id="286" w:name="discussion"/>
      <w:r>
        <w:t>Discussion</w:t>
      </w:r>
      <w:bookmarkEnd w:id="286"/>
    </w:p>
    <w:p w14:paraId="588D8B24" w14:textId="77777777" w:rsidR="00EC5481" w:rsidRDefault="00EC5481">
      <w:pPr>
        <w:pStyle w:val="Kop5"/>
      </w:pPr>
      <w:bookmarkStart w:id="287" w:name="section-4"/>
      <w:bookmarkEnd w:id="287"/>
    </w:p>
    <w:p w14:paraId="491FB7EC" w14:textId="77777777" w:rsidR="00EC5481" w:rsidRDefault="00382628">
      <w:pPr>
        <w:pStyle w:val="Kop1"/>
      </w:pPr>
      <w:bookmarkStart w:id="288" w:name="references"/>
      <w:r>
        <w:t>References</w:t>
      </w:r>
      <w:bookmarkEnd w:id="288"/>
    </w:p>
    <w:p w14:paraId="60DFBC63" w14:textId="77777777" w:rsidR="00EC5481" w:rsidRDefault="00382628">
      <w:pPr>
        <w:pStyle w:val="Bibliografie"/>
      </w:pPr>
      <w:bookmarkStart w:id="289" w:name="ref-Royston_2005"/>
      <w:bookmarkStart w:id="290" w:name="refs"/>
      <w:r>
        <w:t>[1] Royston P, Altman DG, Sauerbrei W. Dichotomizing continuous predictors in multiple regression: A bad idea. Statistics in Medicine 2005;25:127–41. doi:</w:t>
      </w:r>
      <w:hyperlink r:id="rId10">
        <w:r>
          <w:rPr>
            <w:rStyle w:val="Hyperlink"/>
          </w:rPr>
          <w:t>10.1002/sim.2331</w:t>
        </w:r>
      </w:hyperlink>
      <w:r>
        <w:t>.</w:t>
      </w:r>
    </w:p>
    <w:p w14:paraId="024B1223" w14:textId="77777777" w:rsidR="00EC5481" w:rsidRDefault="00382628">
      <w:pPr>
        <w:pStyle w:val="Bibliografie"/>
      </w:pPr>
      <w:bookmarkStart w:id="291" w:name="ref-Altman_2006"/>
      <w:bookmarkEnd w:id="289"/>
      <w:r>
        <w:t>[2] Altman DG. The cost of dichotomising continuous variables. BMJ 2006;332:1080–0. doi:</w:t>
      </w:r>
      <w:hyperlink r:id="rId11">
        <w:r>
          <w:rPr>
            <w:rStyle w:val="Hyperlink"/>
          </w:rPr>
          <w:t>10.1136/bmj.332.7549.1080</w:t>
        </w:r>
      </w:hyperlink>
      <w:r>
        <w:t>.</w:t>
      </w:r>
    </w:p>
    <w:p w14:paraId="150378F9" w14:textId="77777777" w:rsidR="00EC5481" w:rsidRDefault="00382628">
      <w:pPr>
        <w:pStyle w:val="Bibliografie"/>
      </w:pPr>
      <w:bookmarkStart w:id="292" w:name="ref-Austin_2004"/>
      <w:bookmarkEnd w:id="291"/>
      <w:r>
        <w:t>[3] Austin PC, Brunner LJ. Inflation of the type i error rate when a continuous confounding variable is categorized in logistic regression analyses. Statistics in Medicine 2004;23:1159–78. doi:</w:t>
      </w:r>
      <w:hyperlink r:id="rId12">
        <w:r>
          <w:rPr>
            <w:rStyle w:val="Hyperlink"/>
          </w:rPr>
          <w:t>10.1002/sim.1687</w:t>
        </w:r>
      </w:hyperlink>
      <w:r>
        <w:t>.</w:t>
      </w:r>
    </w:p>
    <w:p w14:paraId="41449B09" w14:textId="77777777" w:rsidR="00EC5481" w:rsidRDefault="00382628">
      <w:pPr>
        <w:pStyle w:val="Bibliografie"/>
      </w:pPr>
      <w:bookmarkStart w:id="293" w:name="ref-Maxwell_1993"/>
      <w:bookmarkEnd w:id="292"/>
      <w:r>
        <w:t>[4] Maxwell SE, Delaney HD. Bivariate median splits and spurious statistical significance. Psychological Bulletin 1993;113:181–90. doi:</w:t>
      </w:r>
      <w:hyperlink r:id="rId13">
        <w:r>
          <w:rPr>
            <w:rStyle w:val="Hyperlink"/>
          </w:rPr>
          <w:t>10.1037/0033-2909.113.1.181</w:t>
        </w:r>
      </w:hyperlink>
      <w:r>
        <w:t>.</w:t>
      </w:r>
    </w:p>
    <w:p w14:paraId="7FFC8A0C" w14:textId="77777777" w:rsidR="00EC5481" w:rsidRDefault="00382628">
      <w:pPr>
        <w:pStyle w:val="Bibliografie"/>
      </w:pPr>
      <w:bookmarkStart w:id="294" w:name="ref-Weinberg_1995"/>
      <w:bookmarkEnd w:id="293"/>
      <w:r>
        <w:t>[5] Weinberg C. How bad is categorization? Epidemiology 1995;6:345–6. doi:</w:t>
      </w:r>
      <w:hyperlink r:id="rId14">
        <w:r>
          <w:rPr>
            <w:rStyle w:val="Hyperlink"/>
          </w:rPr>
          <w:t>10.1097/00001648-199507000-00002</w:t>
        </w:r>
      </w:hyperlink>
      <w:r>
        <w:t>.</w:t>
      </w:r>
    </w:p>
    <w:p w14:paraId="1648F023" w14:textId="77777777" w:rsidR="00EC5481" w:rsidRDefault="00382628">
      <w:pPr>
        <w:pStyle w:val="Bibliografie"/>
      </w:pPr>
      <w:bookmarkStart w:id="295" w:name="ref-J_rgensen_2016"/>
      <w:bookmarkEnd w:id="294"/>
      <w:r w:rsidRPr="00031C52">
        <w:rPr>
          <w:lang w:val="nl-NL"/>
          <w:rPrChange w:id="296" w:author="Joanna IntHout" w:date="2018-10-19T19:45:00Z">
            <w:rPr/>
          </w:rPrChange>
        </w:rPr>
        <w:t xml:space="preserve">[6] Jørgensen TSH, Osler M, Ängquist LH, Zimmermann E, Christensen GT, Sørensen TI. </w:t>
      </w:r>
      <w:r>
        <w:t>The u-shaped association of body mass index with mortality: Influence of the traits height, intelligence, and education. Obesity 2016;24:2240–7. doi:</w:t>
      </w:r>
      <w:hyperlink r:id="rId15">
        <w:r>
          <w:rPr>
            <w:rStyle w:val="Hyperlink"/>
          </w:rPr>
          <w:t>10.1002/oby.21615</w:t>
        </w:r>
      </w:hyperlink>
      <w:r>
        <w:t>.</w:t>
      </w:r>
    </w:p>
    <w:p w14:paraId="07313946" w14:textId="77777777" w:rsidR="00EC5481" w:rsidRDefault="00382628">
      <w:pPr>
        <w:pStyle w:val="Bibliografie"/>
      </w:pPr>
      <w:bookmarkStart w:id="297" w:name="ref-Sauerbrei_2011"/>
      <w:bookmarkEnd w:id="295"/>
      <w:r>
        <w:t>[7] Sauerbrei W, Royston P. A new strategy for meta-analysis of continuous covariates in observational studies. Statistics in Medicine 2011;30:3341–60. doi:</w:t>
      </w:r>
      <w:hyperlink r:id="rId16">
        <w:r>
          <w:rPr>
            <w:rStyle w:val="Hyperlink"/>
          </w:rPr>
          <w:t>10.1002/sim.4333</w:t>
        </w:r>
      </w:hyperlink>
      <w:r>
        <w:t>.</w:t>
      </w:r>
    </w:p>
    <w:p w14:paraId="066EDBA5" w14:textId="77777777" w:rsidR="00EC5481" w:rsidRDefault="00382628">
      <w:pPr>
        <w:pStyle w:val="Bibliografie"/>
      </w:pPr>
      <w:bookmarkStart w:id="298" w:name="ref-royston_interaction_2013"/>
      <w:bookmarkEnd w:id="297"/>
      <w:r>
        <w:t>[8] Royston P, Sauerbrei W. Interaction of treatment with a continuous variable: Simulation study of significance level for several methods of analysis. Statistics in Medicine 2013;32:3788–803. doi:</w:t>
      </w:r>
      <w:hyperlink r:id="rId17">
        <w:r>
          <w:rPr>
            <w:rStyle w:val="Hyperlink"/>
          </w:rPr>
          <w:t>10.1002/sim.5813</w:t>
        </w:r>
      </w:hyperlink>
      <w:r>
        <w:t>.</w:t>
      </w:r>
    </w:p>
    <w:p w14:paraId="65ECF8AB" w14:textId="77777777" w:rsidR="00EC5481" w:rsidRDefault="00382628">
      <w:pPr>
        <w:pStyle w:val="Bibliografie"/>
      </w:pPr>
      <w:bookmarkStart w:id="299" w:name="ref-Legha_2018"/>
      <w:bookmarkEnd w:id="298"/>
      <w:r>
        <w:t xml:space="preserve">[9] Legha A, Riley RD, Ensor J, Snell KI, Morris TP, Burke DL. Individual participant data meta-analysis of continuous outcomes: A comparison of </w:t>
      </w:r>
      <w:r>
        <w:lastRenderedPageBreak/>
        <w:t>approaches for specifying and estimating one-stage models. Statistics in Medicine n.d. doi:</w:t>
      </w:r>
      <w:hyperlink r:id="rId18">
        <w:r>
          <w:rPr>
            <w:rStyle w:val="Hyperlink"/>
          </w:rPr>
          <w:t>10.1002/sim.7930</w:t>
        </w:r>
      </w:hyperlink>
      <w:r>
        <w:t>.</w:t>
      </w:r>
    </w:p>
    <w:p w14:paraId="4F0CAD02" w14:textId="77777777" w:rsidR="00EC5481" w:rsidRDefault="00382628">
      <w:pPr>
        <w:pStyle w:val="Bibliografie"/>
      </w:pPr>
      <w:bookmarkStart w:id="300" w:name="ref-Fokkema_2017"/>
      <w:bookmarkEnd w:id="299"/>
      <w:r>
        <w:t>[10] Fokkema M, Smits N, Zeileis A, Hothorn T, Kelderman H. Detecting treatment-subgroup interactions in clustered data with generalized linear mixed-effects model trees. Behavior Research Methods 2017. doi:</w:t>
      </w:r>
      <w:hyperlink r:id="rId19">
        <w:r>
          <w:rPr>
            <w:rStyle w:val="Hyperlink"/>
          </w:rPr>
          <w:t>10.3758/s13428-017-0971-x</w:t>
        </w:r>
      </w:hyperlink>
      <w:r>
        <w:t>.</w:t>
      </w:r>
    </w:p>
    <w:p w14:paraId="34560D5A" w14:textId="77777777" w:rsidR="00EC5481" w:rsidRDefault="00382628">
      <w:pPr>
        <w:pStyle w:val="Bibliografie"/>
      </w:pPr>
      <w:bookmarkStart w:id="301" w:name="ref-Wang_2016"/>
      <w:bookmarkEnd w:id="300"/>
      <w:r>
        <w:t>[11] Wang XV, Cole B, Bonetti M, Gelber RD. Meta-STEPP: Subpopulation treatment effect pattern plot for individual patient data meta-analysis. Statistics in Medicine 2016;35:3704–16. doi:</w:t>
      </w:r>
      <w:hyperlink r:id="rId20">
        <w:r>
          <w:rPr>
            <w:rStyle w:val="Hyperlink"/>
          </w:rPr>
          <w:t>10.1002/sim.6958</w:t>
        </w:r>
      </w:hyperlink>
      <w:r>
        <w:t>.</w:t>
      </w:r>
    </w:p>
    <w:p w14:paraId="644B178D" w14:textId="77777777" w:rsidR="00EC5481" w:rsidRDefault="00382628">
      <w:pPr>
        <w:pStyle w:val="Bibliografie"/>
      </w:pPr>
      <w:bookmarkStart w:id="302" w:name="ref-Royston_2008"/>
      <w:bookmarkEnd w:id="301"/>
      <w:r>
        <w:t>[12] Royston P, Sauerbrei W. Interactions between treatment and continuous covariates: A step toward individualizing therapy. Journal of Clinical Oncology 2008;26:1397–9. doi:</w:t>
      </w:r>
      <w:hyperlink r:id="rId21">
        <w:r>
          <w:rPr>
            <w:rStyle w:val="Hyperlink"/>
          </w:rPr>
          <w:t>10.1200/jco.2007.14.8981</w:t>
        </w:r>
      </w:hyperlink>
      <w:r>
        <w:t>.</w:t>
      </w:r>
    </w:p>
    <w:p w14:paraId="2FD35E9B" w14:textId="77777777" w:rsidR="00EC5481" w:rsidRDefault="00382628">
      <w:pPr>
        <w:pStyle w:val="Bibliografie"/>
      </w:pPr>
      <w:bookmarkStart w:id="303" w:name="ref-Sun_2010"/>
      <w:bookmarkEnd w:id="302"/>
      <w:r>
        <w:t>[13] Sun X, Briel M, Walter SD, Guyatt GH. Is a subgroup effect believable? Updating criteria to evaluate the credibility of subgroup analyses. BMJ 2010;340:c117–7. doi:</w:t>
      </w:r>
      <w:hyperlink r:id="rId22">
        <w:r>
          <w:rPr>
            <w:rStyle w:val="Hyperlink"/>
          </w:rPr>
          <w:t>10.1136/bmj.c117</w:t>
        </w:r>
      </w:hyperlink>
      <w:r>
        <w:t>.</w:t>
      </w:r>
    </w:p>
    <w:p w14:paraId="5AE126BD" w14:textId="77777777" w:rsidR="00EC5481" w:rsidRDefault="00382628">
      <w:pPr>
        <w:pStyle w:val="Bibliografie"/>
      </w:pPr>
      <w:bookmarkStart w:id="304" w:name="ref-Rovers_2006"/>
      <w:bookmarkEnd w:id="303"/>
      <w:r w:rsidRPr="00031C52">
        <w:rPr>
          <w:lang w:val="nl-NL"/>
          <w:rPrChange w:id="305" w:author="Joanna IntHout" w:date="2018-10-19T19:45:00Z">
            <w:rPr/>
          </w:rPrChange>
        </w:rPr>
        <w:t xml:space="preserve">[14] Rovers MM, Glasziou P, Appelman CL, Burke P, McCormick DP, Damoiseaux RA, et al. </w:t>
      </w:r>
      <w:r>
        <w:t>Antibiotics for acute otitis media: A meta-analysis with individual patient data. The Lancet 2006;368:1429–35. doi:</w:t>
      </w:r>
      <w:hyperlink r:id="rId23">
        <w:r>
          <w:rPr>
            <w:rStyle w:val="Hyperlink"/>
          </w:rPr>
          <w:t>10.1016/s0140-6736(06)69606-2</w:t>
        </w:r>
      </w:hyperlink>
      <w:r>
        <w:t>.</w:t>
      </w:r>
    </w:p>
    <w:p w14:paraId="0A9816FA" w14:textId="77777777" w:rsidR="00EC5481" w:rsidRDefault="00382628">
      <w:pPr>
        <w:pStyle w:val="Bibliografie"/>
      </w:pPr>
      <w:bookmarkStart w:id="306" w:name="ref-Gevers_2013"/>
      <w:bookmarkEnd w:id="304"/>
      <w:r>
        <w:t>[15] Gevers TJ, Inthout J, Caroli A, Ruggenenti P, Hogan MC, Torres VE, et al. Young women with polycystic liver disease respond best to somatostatin analogues: A pooled analysis of individual patient data. Gastroenterology 2013;145:357–365.e2. doi:</w:t>
      </w:r>
      <w:hyperlink r:id="rId24">
        <w:r>
          <w:rPr>
            <w:rStyle w:val="Hyperlink"/>
          </w:rPr>
          <w:t>10.1053/j.gastro.2013.04.055</w:t>
        </w:r>
      </w:hyperlink>
      <w:r>
        <w:t>.</w:t>
      </w:r>
    </w:p>
    <w:p w14:paraId="07B62108" w14:textId="77777777" w:rsidR="00EC5481" w:rsidRDefault="00382628">
      <w:pPr>
        <w:pStyle w:val="Bibliografie"/>
      </w:pPr>
      <w:bookmarkStart w:id="307" w:name="ref-Zeileis_2008"/>
      <w:bookmarkEnd w:id="306"/>
      <w:r>
        <w:t>[16] Zeileis A, Hothorn T, Hornik K. Model-based recursive partitioning. Journal of Computational and Graphical Statistics 2008;17:492–514. doi:</w:t>
      </w:r>
      <w:hyperlink r:id="rId25">
        <w:r>
          <w:rPr>
            <w:rStyle w:val="Hyperlink"/>
          </w:rPr>
          <w:t>10.1198/106186008x319331</w:t>
        </w:r>
      </w:hyperlink>
      <w:r>
        <w:t>.</w:t>
      </w:r>
    </w:p>
    <w:p w14:paraId="711DE9D3" w14:textId="77777777" w:rsidR="00EC5481" w:rsidRDefault="00382628">
      <w:pPr>
        <w:pStyle w:val="Bibliografie"/>
      </w:pPr>
      <w:bookmarkStart w:id="308" w:name="ref-Su_2009"/>
      <w:bookmarkEnd w:id="307"/>
      <w:r>
        <w:lastRenderedPageBreak/>
        <w:t>[17] Su X, Tsai C-L, Wang H, Nickerson DM, Li B. Subgroup analysis via recursive partitioning. SSRN Electronic Journal 2009. doi:</w:t>
      </w:r>
      <w:hyperlink r:id="rId26">
        <w:r>
          <w:rPr>
            <w:rStyle w:val="Hyperlink"/>
          </w:rPr>
          <w:t>10.2139/ssrn.1341380</w:t>
        </w:r>
      </w:hyperlink>
      <w:r>
        <w:t>.</w:t>
      </w:r>
    </w:p>
    <w:p w14:paraId="23A02D27" w14:textId="77777777" w:rsidR="00EC5481" w:rsidRDefault="00382628">
      <w:pPr>
        <w:pStyle w:val="Bibliografie"/>
      </w:pPr>
      <w:bookmarkStart w:id="309" w:name="ref-Royston_1994"/>
      <w:bookmarkEnd w:id="308"/>
      <w:r>
        <w:t>[18] Royston P, Altman DG. Regression using fractional polynomials of continuous covariates: Parsimonious parametric modelling. Applied Statistics 1994;43:429. doi:</w:t>
      </w:r>
      <w:hyperlink r:id="rId27">
        <w:r>
          <w:rPr>
            <w:rStyle w:val="Hyperlink"/>
          </w:rPr>
          <w:t>10.2307/2986270</w:t>
        </w:r>
      </w:hyperlink>
      <w:r>
        <w:t>.</w:t>
      </w:r>
    </w:p>
    <w:p w14:paraId="52F1016A" w14:textId="77777777" w:rsidR="00EC5481" w:rsidRDefault="00382628">
      <w:pPr>
        <w:pStyle w:val="Bibliografie"/>
      </w:pPr>
      <w:bookmarkStart w:id="310" w:name="ref-Ambler_2001"/>
      <w:bookmarkEnd w:id="309"/>
      <w:r>
        <w:t>[19] Ambler G, Royston P. Fractional polynomial model selection procedures: Investigation of type i error rate. Journal of Statistical Computation and Simulation 2001;69:89–108. doi:</w:t>
      </w:r>
      <w:hyperlink r:id="rId28">
        <w:r>
          <w:rPr>
            <w:rStyle w:val="Hyperlink"/>
          </w:rPr>
          <w:t>10.1080/00949650108812083</w:t>
        </w:r>
      </w:hyperlink>
      <w:r>
        <w:t>.</w:t>
      </w:r>
    </w:p>
    <w:p w14:paraId="02D02DF5" w14:textId="77777777" w:rsidR="00EC5481" w:rsidRDefault="00382628">
      <w:pPr>
        <w:pStyle w:val="Bibliografie"/>
      </w:pPr>
      <w:bookmarkStart w:id="311" w:name="ref-Sauerbrei_1999"/>
      <w:bookmarkEnd w:id="310"/>
      <w:r>
        <w:t>[20] Sauerbrei W, Royston P. Building multivariable prognostic and diagnostic models: Transformation of the predictors by using fractional polynomials. Journal of the Royal Statistical Society: Series A (Statistics in Society) 1999;162:71–94. doi:</w:t>
      </w:r>
      <w:hyperlink r:id="rId29">
        <w:r>
          <w:rPr>
            <w:rStyle w:val="Hyperlink"/>
          </w:rPr>
          <w:t>10.1111/1467-985x.00122</w:t>
        </w:r>
      </w:hyperlink>
      <w:r>
        <w:t>.</w:t>
      </w:r>
    </w:p>
    <w:p w14:paraId="077FB971" w14:textId="77777777" w:rsidR="00EC5481" w:rsidRDefault="00382628">
      <w:pPr>
        <w:pStyle w:val="Bibliografie"/>
      </w:pPr>
      <w:bookmarkStart w:id="312" w:name="ref-Stijnen_2007"/>
      <w:bookmarkEnd w:id="311"/>
      <w:r>
        <w:t>[21] Stijnen T, Houwelingen JCV. Empirical bayes methods in clinical trials meta-analysis. Biometrical Journal 2007;32:335–46. doi:</w:t>
      </w:r>
      <w:hyperlink r:id="rId30">
        <w:r>
          <w:rPr>
            <w:rStyle w:val="Hyperlink"/>
          </w:rPr>
          <w:t>10.1002/bimj.4710320316</w:t>
        </w:r>
      </w:hyperlink>
      <w:r>
        <w:t>.</w:t>
      </w:r>
    </w:p>
    <w:p w14:paraId="49F9E8B0" w14:textId="77777777" w:rsidR="00EC5481" w:rsidRDefault="00382628">
      <w:pPr>
        <w:pStyle w:val="Bibliografie"/>
      </w:pPr>
      <w:bookmarkStart w:id="313" w:name="ref-Hartung_2001"/>
      <w:bookmarkEnd w:id="312"/>
      <w:r>
        <w:t>[22] Hartung J, Knapp G. A refined method for the meta-analysis of controlled clinical trials with binary outcome. Statistics in Medicine 2001;20:3875–89. doi:</w:t>
      </w:r>
      <w:hyperlink r:id="rId31">
        <w:r>
          <w:rPr>
            <w:rStyle w:val="Hyperlink"/>
          </w:rPr>
          <w:t>10.1002/sim.1009</w:t>
        </w:r>
      </w:hyperlink>
      <w:r>
        <w:t>.</w:t>
      </w:r>
    </w:p>
    <w:p w14:paraId="13608119" w14:textId="77777777" w:rsidR="00EC5481" w:rsidRDefault="00382628">
      <w:pPr>
        <w:pStyle w:val="Bibliografie"/>
      </w:pPr>
      <w:bookmarkStart w:id="314" w:name="ref-IntHout_2014"/>
      <w:bookmarkEnd w:id="313"/>
      <w:r>
        <w:t>[23] IntHout J, Ioannidis JP, Borm GF. The hartung-knapp-sidik-jonkman method for random effects meta-analysis is straightforward and considerably outperforms the standard DerSimonian-laird method. BMC Medical Research Methodology 2014;14. doi:</w:t>
      </w:r>
      <w:hyperlink r:id="rId32">
        <w:r>
          <w:rPr>
            <w:rStyle w:val="Hyperlink"/>
          </w:rPr>
          <w:t>10.1186/1471-2288-14-25</w:t>
        </w:r>
      </w:hyperlink>
      <w:r>
        <w:t>.</w:t>
      </w:r>
    </w:p>
    <w:p w14:paraId="7845461D" w14:textId="77777777" w:rsidR="00EC5481" w:rsidRDefault="00382628">
      <w:pPr>
        <w:pStyle w:val="Bibliografie"/>
      </w:pPr>
      <w:bookmarkStart w:id="315" w:name="ref-Hua_2016"/>
      <w:bookmarkEnd w:id="314"/>
      <w:r>
        <w:t>[24]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33">
        <w:r>
          <w:rPr>
            <w:rStyle w:val="Hyperlink"/>
          </w:rPr>
          <w:t>10.1002/sim.7171</w:t>
        </w:r>
      </w:hyperlink>
      <w:r>
        <w:t>.</w:t>
      </w:r>
    </w:p>
    <w:p w14:paraId="149FC2EB" w14:textId="77777777" w:rsidR="00EC5481" w:rsidRDefault="00382628">
      <w:pPr>
        <w:pStyle w:val="Bibliografie"/>
      </w:pPr>
      <w:bookmarkStart w:id="316" w:name="ref-Long_2010"/>
      <w:bookmarkEnd w:id="315"/>
      <w:r>
        <w:lastRenderedPageBreak/>
        <w:t>[25] Long J, Ryoo J. Using fractional polynomials to model non-linear trends in longitudinal data. British Journal of Mathematical and Statistical Psychology 2010;63:177–203. doi:</w:t>
      </w:r>
      <w:hyperlink r:id="rId34">
        <w:r>
          <w:rPr>
            <w:rStyle w:val="Hyperlink"/>
          </w:rPr>
          <w:t>10.1348/000711009x431509</w:t>
        </w:r>
      </w:hyperlink>
      <w:r>
        <w:t>.</w:t>
      </w:r>
    </w:p>
    <w:p w14:paraId="500578ED" w14:textId="77777777" w:rsidR="00EC5481" w:rsidRDefault="00382628">
      <w:pPr>
        <w:pStyle w:val="Bibliografie"/>
      </w:pPr>
      <w:bookmarkStart w:id="317" w:name="ref-Johnson_2012"/>
      <w:bookmarkEnd w:id="316"/>
      <w:r>
        <w:t>[26] Johnson W, Balakrishna N, Griffiths PL. Modeling physical growth using mixed effects models. American Journal of Physical Anthropology 2012;150:58–67. doi:</w:t>
      </w:r>
      <w:hyperlink r:id="rId35">
        <w:r>
          <w:rPr>
            <w:rStyle w:val="Hyperlink"/>
          </w:rPr>
          <w:t>10.1002/ajpa.22128</w:t>
        </w:r>
      </w:hyperlink>
      <w:r>
        <w:t>.</w:t>
      </w:r>
    </w:p>
    <w:p w14:paraId="7CFD07D7" w14:textId="77777777" w:rsidR="00EC5481" w:rsidRDefault="00382628">
      <w:pPr>
        <w:pStyle w:val="Bibliografie"/>
      </w:pPr>
      <w:bookmarkStart w:id="318" w:name="ref-Akaike_1974"/>
      <w:bookmarkEnd w:id="317"/>
      <w:r>
        <w:t>[27] Akaike H. A new look at the statistical model identification. In:. Springer series in statistics, Springer New York; 1974, pp. 215–22. doi:</w:t>
      </w:r>
      <w:hyperlink r:id="rId36">
        <w:r>
          <w:rPr>
            <w:rStyle w:val="Hyperlink"/>
          </w:rPr>
          <w:t>10.1007/978-1-4612-1694-0_16</w:t>
        </w:r>
      </w:hyperlink>
      <w:r>
        <w:t>.</w:t>
      </w:r>
    </w:p>
    <w:p w14:paraId="1222CAF4" w14:textId="77777777" w:rsidR="00EC5481" w:rsidRDefault="00382628">
      <w:pPr>
        <w:pStyle w:val="Bibliografie"/>
      </w:pPr>
      <w:bookmarkStart w:id="319" w:name="ref-Schwarz_1978"/>
      <w:bookmarkEnd w:id="318"/>
      <w:r>
        <w:t>[28] Schwarz G. Estimating the dimension of a model. The Annals of Statistics 1978;6:461–4. doi:</w:t>
      </w:r>
      <w:hyperlink r:id="rId37">
        <w:r>
          <w:rPr>
            <w:rStyle w:val="Hyperlink"/>
          </w:rPr>
          <w:t>10.1214/aos/1176344136</w:t>
        </w:r>
      </w:hyperlink>
      <w:r>
        <w:t>.</w:t>
      </w:r>
      <w:bookmarkEnd w:id="290"/>
      <w:bookmarkEnd w:id="319"/>
    </w:p>
    <w:sectPr w:rsidR="00EC548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anna IntHout" w:date="2018-10-20T16:35:00Z" w:initials="JI">
    <w:p w14:paraId="5A7AD359" w14:textId="02B88587" w:rsidR="00D24E59" w:rsidRDefault="00D24E59">
      <w:pPr>
        <w:pStyle w:val="Tekstopmerking"/>
      </w:pPr>
      <w:r>
        <w:rPr>
          <w:rStyle w:val="Verwijzingopmerking"/>
        </w:rPr>
        <w:annotationRef/>
      </w:r>
      <w:r>
        <w:t xml:space="preserve">Some suggestions, but I guess that the abstract will change, especially the results/conclusions parts. </w:t>
      </w:r>
    </w:p>
    <w:p w14:paraId="74DC645A" w14:textId="77777777" w:rsidR="00D24E59" w:rsidRDefault="00D24E59">
      <w:pPr>
        <w:pStyle w:val="Tekstopmerking"/>
      </w:pPr>
    </w:p>
  </w:comment>
  <w:comment w:id="4" w:author="Joanna IntHout" w:date="2018-10-19T21:01:00Z" w:initials="JI">
    <w:p w14:paraId="3E36C252" w14:textId="71CAA979" w:rsidR="00FC553F" w:rsidRDefault="00FC553F">
      <w:pPr>
        <w:pStyle w:val="Tekstopmerking"/>
      </w:pPr>
      <w:r>
        <w:rPr>
          <w:rStyle w:val="Verwijzingopmerking"/>
        </w:rPr>
        <w:annotationRef/>
      </w:r>
      <w:r>
        <w:t xml:space="preserve">Example, or all? </w:t>
      </w:r>
    </w:p>
  </w:comment>
  <w:comment w:id="42" w:author="Joanna IntHout" w:date="2018-10-19T21:03:00Z" w:initials="JI">
    <w:p w14:paraId="75B7ECA7" w14:textId="76DB47FF" w:rsidR="00FC553F" w:rsidRDefault="00FC553F">
      <w:pPr>
        <w:pStyle w:val="Tekstopmerking"/>
      </w:pPr>
      <w:r>
        <w:rPr>
          <w:rStyle w:val="Verwijzingopmerking"/>
        </w:rPr>
        <w:annotationRef/>
      </w:r>
      <w:r>
        <w:t>If not really necessary, use no abbreviations in an abstract</w:t>
      </w:r>
    </w:p>
  </w:comment>
  <w:comment w:id="45" w:author="Joanna IntHout" w:date="2018-10-19T19:46:00Z" w:initials="JI">
    <w:p w14:paraId="0C0CAB1D" w14:textId="77777777" w:rsidR="00382628" w:rsidRDefault="00382628">
      <w:pPr>
        <w:pStyle w:val="Tekstopmerking"/>
      </w:pPr>
      <w:r>
        <w:rPr>
          <w:rStyle w:val="Verwijzingopmerking"/>
        </w:rPr>
        <w:annotationRef/>
      </w:r>
      <w:r>
        <w:t>This is not a result for the current paper. It is just an example</w:t>
      </w:r>
    </w:p>
  </w:comment>
  <w:comment w:id="47" w:author="Joanna IntHout" w:date="2018-10-19T19:49:00Z" w:initials="JI">
    <w:p w14:paraId="5D0D28D6" w14:textId="77777777" w:rsidR="00382628" w:rsidRDefault="00382628">
      <w:pPr>
        <w:pStyle w:val="Tekstopmerking"/>
      </w:pPr>
      <w:r>
        <w:rPr>
          <w:rStyle w:val="Verwijzingopmerking"/>
        </w:rPr>
        <w:annotationRef/>
      </w:r>
      <w:r>
        <w:t>? unclear to me</w:t>
      </w:r>
    </w:p>
    <w:p w14:paraId="6A1B5D51" w14:textId="77777777" w:rsidR="007B2068" w:rsidRDefault="007B2068">
      <w:pPr>
        <w:pStyle w:val="Tekstopmerking"/>
      </w:pPr>
    </w:p>
    <w:p w14:paraId="36D7EB48" w14:textId="74D59C25" w:rsidR="007B2068" w:rsidRDefault="007B2068">
      <w:pPr>
        <w:pStyle w:val="Tekstopmerking"/>
      </w:pPr>
      <w:r>
        <w:t>I think you do not refer to assumptions but to knowledge</w:t>
      </w:r>
      <w:r w:rsidR="00D24E59">
        <w:t>?</w:t>
      </w:r>
    </w:p>
  </w:comment>
  <w:comment w:id="58" w:author="Joanna IntHout" w:date="2018-10-19T19:51:00Z" w:initials="JI">
    <w:p w14:paraId="5CE48783" w14:textId="77777777" w:rsidR="00382628" w:rsidRDefault="00382628">
      <w:pPr>
        <w:pStyle w:val="Tekstopmerking"/>
      </w:pPr>
      <w:r>
        <w:rPr>
          <w:rStyle w:val="Verwijzingopmerking"/>
        </w:rPr>
        <w:annotationRef/>
      </w:r>
      <w:r>
        <w:t>This sentence at this place is confusing</w:t>
      </w:r>
    </w:p>
  </w:comment>
  <w:comment w:id="81" w:author="Joanna IntHout" w:date="2018-10-19T19:55:00Z" w:initials="JI">
    <w:p w14:paraId="462F8A66" w14:textId="77777777" w:rsidR="00382628" w:rsidRDefault="00382628">
      <w:pPr>
        <w:pStyle w:val="Tekstopmerking"/>
      </w:pPr>
      <w:r>
        <w:rPr>
          <w:rStyle w:val="Verwijzingopmerking"/>
        </w:rPr>
        <w:annotationRef/>
      </w:r>
      <w:r>
        <w:t>Often just median is used (data driven)</w:t>
      </w:r>
    </w:p>
  </w:comment>
  <w:comment w:id="61" w:author="Joanna IntHout" w:date="2018-10-19T19:53:00Z" w:initials="JI">
    <w:p w14:paraId="28DD54C8" w14:textId="77777777" w:rsidR="00382628" w:rsidRDefault="00382628">
      <w:pPr>
        <w:pStyle w:val="Tekstopmerking"/>
      </w:pPr>
      <w:r>
        <w:rPr>
          <w:rStyle w:val="Verwijzingopmerking"/>
        </w:rPr>
        <w:annotationRef/>
      </w:r>
      <w:r>
        <w:t>Too much detail, what is your message here?</w:t>
      </w:r>
    </w:p>
  </w:comment>
  <w:comment w:id="102" w:author="Joanna IntHout" w:date="2018-10-19T20:04:00Z" w:initials="JI">
    <w:p w14:paraId="4E0A3B72" w14:textId="77777777" w:rsidR="00AB70F8" w:rsidRDefault="00AB70F8">
      <w:pPr>
        <w:pStyle w:val="Tekstopmerking"/>
      </w:pPr>
      <w:r>
        <w:rPr>
          <w:rStyle w:val="Verwijzingopmerking"/>
        </w:rPr>
        <w:annotationRef/>
      </w:r>
      <w:r>
        <w:t>From here on, I got lost. What is your message. Are you telling already all variations? There must be more “line” in the introduction.</w:t>
      </w:r>
    </w:p>
    <w:p w14:paraId="7997667E" w14:textId="77777777" w:rsidR="00AB70F8" w:rsidRDefault="00AB70F8">
      <w:pPr>
        <w:pStyle w:val="Tekstopmerking"/>
      </w:pPr>
      <w:r>
        <w:t>Eg on other difficult decisions that must be made..?</w:t>
      </w:r>
    </w:p>
    <w:p w14:paraId="4043E70F" w14:textId="77777777" w:rsidR="00AB70F8" w:rsidRDefault="00AB70F8">
      <w:pPr>
        <w:pStyle w:val="Tekstopmerking"/>
      </w:pPr>
    </w:p>
    <w:p w14:paraId="08040AE3" w14:textId="77777777" w:rsidR="00AB70F8" w:rsidRDefault="00AB70F8">
      <w:pPr>
        <w:pStyle w:val="Tekstopmerking"/>
      </w:pPr>
    </w:p>
  </w:comment>
  <w:comment w:id="116" w:author="Joanna IntHout" w:date="2018-10-19T20:08:00Z" w:initials="JI">
    <w:p w14:paraId="1E22512D" w14:textId="4C2CD075" w:rsidR="00AB70F8" w:rsidRDefault="00AB70F8">
      <w:pPr>
        <w:pStyle w:val="Tekstopmerking"/>
      </w:pPr>
      <w:r>
        <w:rPr>
          <w:rStyle w:val="Verwijzingopmerking"/>
        </w:rPr>
        <w:annotationRef/>
      </w:r>
      <w:r>
        <w:t>3-7 days after what?</w:t>
      </w:r>
      <w:r w:rsidR="00D24E59">
        <w:t xml:space="preserve"> (antibiotics?)</w:t>
      </w:r>
    </w:p>
    <w:p w14:paraId="2590F35B" w14:textId="77777777" w:rsidR="00AB70F8" w:rsidRDefault="00AB70F8">
      <w:pPr>
        <w:pStyle w:val="Tekstopmerking"/>
      </w:pPr>
      <w:r>
        <w:t>Confusing to discuss fever and/or ear-pain yes/no</w:t>
      </w:r>
    </w:p>
  </w:comment>
  <w:comment w:id="131" w:author="Joanna IntHout" w:date="2018-10-19T20:10:00Z" w:initials="JI">
    <w:p w14:paraId="44D4B2E4" w14:textId="77777777" w:rsidR="00AB70F8" w:rsidRDefault="00AB70F8">
      <w:pPr>
        <w:pStyle w:val="Tekstopmerking"/>
      </w:pPr>
      <w:r>
        <w:rPr>
          <w:rStyle w:val="Verwijzingopmerking"/>
        </w:rPr>
        <w:annotationRef/>
      </w:r>
      <w:r>
        <w:t>check</w:t>
      </w:r>
    </w:p>
  </w:comment>
  <w:comment w:id="145" w:author="Joanna IntHout" w:date="2018-10-19T20:13:00Z" w:initials="JI">
    <w:p w14:paraId="2EDF9D96" w14:textId="77777777" w:rsidR="00AB70F8" w:rsidRDefault="00AB70F8">
      <w:pPr>
        <w:pStyle w:val="Tekstopmerking"/>
      </w:pPr>
      <w:r>
        <w:rPr>
          <w:rStyle w:val="Verwijzingopmerking"/>
        </w:rPr>
        <w:annotationRef/>
      </w:r>
      <w:r>
        <w:t>check how “solid”  we concluded this. I thought with quite some reservations. Different from Maroeska’s case where a guidance for doctors was based on their findings</w:t>
      </w:r>
    </w:p>
  </w:comment>
  <w:comment w:id="182" w:author="Joanna IntHout" w:date="2018-10-19T20:21:00Z" w:initials="JI">
    <w:p w14:paraId="55FE8CBF" w14:textId="0A9BBDFC" w:rsidR="00D17832" w:rsidRDefault="00D17832">
      <w:pPr>
        <w:pStyle w:val="Tekstopmerking"/>
      </w:pPr>
      <w:r>
        <w:rPr>
          <w:rStyle w:val="Verwijzingopmerking"/>
        </w:rPr>
        <w:annotationRef/>
      </w:r>
      <w:r>
        <w:t>s</w:t>
      </w:r>
    </w:p>
  </w:comment>
  <w:comment w:id="183" w:author="Joanna IntHout" w:date="2018-10-19T20:21:00Z" w:initials="JI">
    <w:p w14:paraId="13D4117D" w14:textId="7423E0CB" w:rsidR="00D17832" w:rsidRDefault="00D17832">
      <w:pPr>
        <w:pStyle w:val="Tekstopmerking"/>
      </w:pPr>
      <w:r>
        <w:rPr>
          <w:rStyle w:val="Verwijzingopmerking"/>
        </w:rPr>
        <w:annotationRef/>
      </w:r>
      <w:r>
        <w:t>some introduction to what you will be discussing is needed, in introduction and shortly here also.</w:t>
      </w:r>
    </w:p>
  </w:comment>
  <w:comment w:id="185" w:author="Joanna IntHout" w:date="2018-10-19T20:23:00Z" w:initials="JI">
    <w:p w14:paraId="07DA5D79" w14:textId="3F824621" w:rsidR="00D17832" w:rsidRDefault="00D17832">
      <w:pPr>
        <w:pStyle w:val="Tekstopmerking"/>
      </w:pPr>
      <w:r>
        <w:rPr>
          <w:rStyle w:val="Verwijzingopmerking"/>
        </w:rPr>
        <w:annotationRef/>
      </w:r>
      <w:r>
        <w:t xml:space="preserve">Also some introduction of tree methods is needed. </w:t>
      </w:r>
    </w:p>
  </w:comment>
  <w:comment w:id="241" w:author="Joanna IntHout" w:date="2018-10-19T20:24:00Z" w:initials="JI">
    <w:p w14:paraId="5ACC6DC9" w14:textId="2BF997DE" w:rsidR="00360DDF" w:rsidRDefault="00360DDF">
      <w:pPr>
        <w:pStyle w:val="Tekstopmerking"/>
      </w:pPr>
      <w:r>
        <w:rPr>
          <w:rStyle w:val="Verwijzingopmerking"/>
        </w:rPr>
        <w:annotationRef/>
      </w:r>
      <w:r>
        <w:t>Not</w:t>
      </w:r>
      <w:r w:rsidR="00166A97">
        <w:t xml:space="preserve"> directly</w:t>
      </w:r>
      <w:r>
        <w:t xml:space="preserve"> clear to me</w:t>
      </w:r>
      <w:r w:rsidR="00166A97">
        <w:t>. I interpreted as written above</w:t>
      </w:r>
    </w:p>
  </w:comment>
  <w:comment w:id="243" w:author="Joanna IntHout" w:date="2018-10-19T20:47:00Z" w:initials="JI">
    <w:p w14:paraId="16DC2E6D" w14:textId="5C3A78CF" w:rsidR="00166A97" w:rsidRDefault="00166A97">
      <w:pPr>
        <w:pStyle w:val="Tekstopmerking"/>
      </w:pPr>
      <w:r>
        <w:rPr>
          <w:rStyle w:val="Verwijzingopmerking"/>
        </w:rPr>
        <w:annotationRef/>
      </w:r>
      <w:r>
        <w:t>X = age?</w:t>
      </w:r>
    </w:p>
  </w:comment>
  <w:comment w:id="250" w:author="Joanna IntHout" w:date="2018-10-19T20:50:00Z" w:initials="JI">
    <w:p w14:paraId="201E8C52" w14:textId="5E0669C1" w:rsidR="00166A97" w:rsidRDefault="00166A97">
      <w:pPr>
        <w:pStyle w:val="Tekstopmerking"/>
      </w:pPr>
      <w:r>
        <w:rPr>
          <w:rStyle w:val="Verwijzingopmerking"/>
        </w:rPr>
        <w:annotationRef/>
      </w:r>
      <w:r>
        <w:t>This sentence does not add so much, it can be written much shorter. Piecewise constant, linear or quadratic.</w:t>
      </w:r>
    </w:p>
  </w:comment>
  <w:comment w:id="255" w:author="Joanna IntHout" w:date="2018-10-19T20:52:00Z" w:initials="JI">
    <w:p w14:paraId="37140C12" w14:textId="3E42FE58" w:rsidR="00166A97" w:rsidRDefault="00166A97">
      <w:pPr>
        <w:pStyle w:val="Tekstopmerking"/>
      </w:pPr>
      <w:r>
        <w:rPr>
          <w:rStyle w:val="Verwijzingopmerking"/>
        </w:rPr>
        <w:annotationRef/>
      </w:r>
      <w:r>
        <w:t xml:space="preserve">I don’t understand how you solve this, How do you know m? </w:t>
      </w:r>
    </w:p>
  </w:comment>
  <w:comment w:id="260" w:author="Joanna IntHout" w:date="2018-10-19T20:52:00Z" w:initials="JI">
    <w:p w14:paraId="775BF1A0" w14:textId="16685FC3" w:rsidR="00166A97" w:rsidRDefault="00166A97">
      <w:pPr>
        <w:pStyle w:val="Tekstopmerking"/>
      </w:pPr>
      <w:r>
        <w:rPr>
          <w:rStyle w:val="Verwijzingopmerking"/>
        </w:rPr>
        <w:annotationRef/>
      </w:r>
      <w:r>
        <w:t>Please pay some attention to the layout, in order to simplify reading</w:t>
      </w:r>
    </w:p>
  </w:comment>
  <w:comment w:id="261" w:author="Joanna IntHout" w:date="2018-10-19T20:53:00Z" w:initials="JI">
    <w:p w14:paraId="3D2E8379" w14:textId="689ACCD3" w:rsidR="00166A97" w:rsidRDefault="00166A97">
      <w:pPr>
        <w:pStyle w:val="Tekstopmerking"/>
      </w:pPr>
      <w:r>
        <w:rPr>
          <w:rStyle w:val="Verwijzingopmerking"/>
        </w:rPr>
        <w:annotationRef/>
      </w:r>
      <w:r>
        <w:t>Confusing that earlier m was the number of knots, and now the degree of the polynomial.</w:t>
      </w:r>
    </w:p>
  </w:comment>
  <w:comment w:id="264" w:author="Joanna IntHout" w:date="2018-10-19T20:55:00Z" w:initials="JI">
    <w:p w14:paraId="3611AF2C" w14:textId="6D30B1CC" w:rsidR="00FC553F" w:rsidRDefault="00FC553F">
      <w:pPr>
        <w:pStyle w:val="Tekstopmerking"/>
      </w:pPr>
      <w:r>
        <w:rPr>
          <w:rStyle w:val="Verwijzingopmerking"/>
        </w:rPr>
        <w:annotationRef/>
      </w:r>
      <w:r>
        <w:t>Unclear wht the difference is</w:t>
      </w:r>
    </w:p>
  </w:comment>
  <w:comment w:id="272" w:author="Joanna IntHout" w:date="2018-10-19T20:56:00Z" w:initials="JI">
    <w:p w14:paraId="66EB2CA5" w14:textId="50D859E4" w:rsidR="00FC553F" w:rsidRDefault="00FC553F">
      <w:pPr>
        <w:pStyle w:val="Tekstopmerking"/>
      </w:pPr>
      <w:r>
        <w:rPr>
          <w:rStyle w:val="Verwijzingopmerking"/>
        </w:rPr>
        <w:annotationRef/>
      </w:r>
      <w:r>
        <w:t>? sure?</w:t>
      </w:r>
    </w:p>
  </w:comment>
  <w:comment w:id="273" w:author="Joanna IntHout" w:date="2018-10-19T20:57:00Z" w:initials="JI">
    <w:p w14:paraId="16FD6EF3" w14:textId="626DD134" w:rsidR="00FC553F" w:rsidRDefault="00FC553F">
      <w:pPr>
        <w:pStyle w:val="Tekstopmerking"/>
      </w:pPr>
      <w:r>
        <w:rPr>
          <w:rStyle w:val="Verwijzingopmerking"/>
        </w:rPr>
        <w:annotationRef/>
      </w:r>
      <w:r>
        <w:t xml:space="preserve">I=individual? </w:t>
      </w:r>
    </w:p>
  </w:comment>
  <w:comment w:id="276" w:author="Joanna IntHout" w:date="2018-10-19T20:57:00Z" w:initials="JI">
    <w:p w14:paraId="29FFB207" w14:textId="08264E94" w:rsidR="00FC553F" w:rsidRDefault="00FC553F">
      <w:pPr>
        <w:pStyle w:val="Tekstopmerking"/>
      </w:pPr>
      <w:r>
        <w:rPr>
          <w:rStyle w:val="Verwijzingopmerking"/>
        </w:rPr>
        <w:annotationRef/>
      </w:r>
      <w:r>
        <w:t>explain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C645A" w15:done="0"/>
  <w15:commentEx w15:paraId="3E36C252" w15:done="0"/>
  <w15:commentEx w15:paraId="75B7ECA7" w15:done="0"/>
  <w15:commentEx w15:paraId="0C0CAB1D" w15:done="0"/>
  <w15:commentEx w15:paraId="36D7EB48" w15:done="0"/>
  <w15:commentEx w15:paraId="5CE48783" w15:done="0"/>
  <w15:commentEx w15:paraId="462F8A66" w15:done="0"/>
  <w15:commentEx w15:paraId="28DD54C8" w15:done="0"/>
  <w15:commentEx w15:paraId="08040AE3" w15:done="0"/>
  <w15:commentEx w15:paraId="2590F35B" w15:done="0"/>
  <w15:commentEx w15:paraId="44D4B2E4" w15:done="0"/>
  <w15:commentEx w15:paraId="2EDF9D96" w15:done="0"/>
  <w15:commentEx w15:paraId="55FE8CBF" w15:done="0"/>
  <w15:commentEx w15:paraId="13D4117D" w15:paraIdParent="55FE8CBF" w15:done="0"/>
  <w15:commentEx w15:paraId="07DA5D79" w15:done="0"/>
  <w15:commentEx w15:paraId="5ACC6DC9" w15:done="0"/>
  <w15:commentEx w15:paraId="16DC2E6D" w15:done="0"/>
  <w15:commentEx w15:paraId="201E8C52" w15:done="0"/>
  <w15:commentEx w15:paraId="37140C12" w15:done="0"/>
  <w15:commentEx w15:paraId="775BF1A0" w15:done="0"/>
  <w15:commentEx w15:paraId="3D2E8379" w15:done="0"/>
  <w15:commentEx w15:paraId="3611AF2C" w15:done="0"/>
  <w15:commentEx w15:paraId="66EB2CA5" w15:done="0"/>
  <w15:commentEx w15:paraId="16FD6EF3" w15:done="0"/>
  <w15:commentEx w15:paraId="29FFB2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FCA38" w14:textId="77777777" w:rsidR="00F14C9A" w:rsidRDefault="00F14C9A">
      <w:pPr>
        <w:spacing w:after="0" w:line="240" w:lineRule="auto"/>
      </w:pPr>
      <w:r>
        <w:separator/>
      </w:r>
    </w:p>
  </w:endnote>
  <w:endnote w:type="continuationSeparator" w:id="0">
    <w:p w14:paraId="711B72DC" w14:textId="77777777" w:rsidR="00F14C9A" w:rsidRDefault="00F14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DD0AD" w14:textId="77777777" w:rsidR="00F14C9A" w:rsidRDefault="00F14C9A">
      <w:r>
        <w:separator/>
      </w:r>
    </w:p>
  </w:footnote>
  <w:footnote w:type="continuationSeparator" w:id="0">
    <w:p w14:paraId="06C44735" w14:textId="77777777" w:rsidR="00F14C9A" w:rsidRDefault="00F14C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2F50A5"/>
    <w:multiLevelType w:val="multilevel"/>
    <w:tmpl w:val="79A2AE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1223BDE"/>
    <w:multiLevelType w:val="multilevel"/>
    <w:tmpl w:val="FBDCBC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0D17520"/>
    <w:multiLevelType w:val="multilevel"/>
    <w:tmpl w:val="98A80C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5"/>
  </w:num>
  <w:num w:numId="4">
    <w:abstractNumId w:val="5"/>
  </w:num>
  <w:num w:numId="5">
    <w:abstractNumId w:val="5"/>
  </w:num>
  <w:num w:numId="6">
    <w:abstractNumId w:val="5"/>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num>
  <w:num w:numId="13">
    <w:abstractNumId w:val="5"/>
  </w:num>
  <w:num w:numId="14">
    <w:abstractNumId w:val="6"/>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num>
  <w:num w:numId="18">
    <w:abstractNumId w:val="3"/>
  </w:num>
  <w:num w:numId="19">
    <w:abstractNumId w:val="3"/>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nna IntHout">
    <w15:presenceInfo w15:providerId="Windows Live" w15:userId="299385a768aa5e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31C52"/>
    <w:rsid w:val="00166A97"/>
    <w:rsid w:val="00360DDF"/>
    <w:rsid w:val="00382628"/>
    <w:rsid w:val="004E29B3"/>
    <w:rsid w:val="00590D07"/>
    <w:rsid w:val="005E3C58"/>
    <w:rsid w:val="00765F7B"/>
    <w:rsid w:val="00784D58"/>
    <w:rsid w:val="007B2068"/>
    <w:rsid w:val="008D6863"/>
    <w:rsid w:val="00AB70F8"/>
    <w:rsid w:val="00B476A6"/>
    <w:rsid w:val="00B86B75"/>
    <w:rsid w:val="00BC48D5"/>
    <w:rsid w:val="00C36279"/>
    <w:rsid w:val="00C97DE7"/>
    <w:rsid w:val="00D17832"/>
    <w:rsid w:val="00D24E59"/>
    <w:rsid w:val="00E315A3"/>
    <w:rsid w:val="00EC5481"/>
    <w:rsid w:val="00F14C9A"/>
    <w:rsid w:val="00FC55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9BD0"/>
  <w15:docId w15:val="{712F0BFD-B4AF-491B-9F03-5BC4AC66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0710"/>
    <w:rPr>
      <w:rFonts w:ascii="Segoe UI" w:hAnsi="Segoe UI"/>
      <w:sz w:val="28"/>
    </w:rPr>
  </w:style>
  <w:style w:type="paragraph" w:styleId="Kop1">
    <w:name w:val="heading 1"/>
    <w:basedOn w:val="Standaard"/>
    <w:next w:val="Standaard"/>
    <w:link w:val="Kop1Char"/>
    <w:uiPriority w:val="9"/>
    <w:qFormat/>
    <w:rsid w:val="00327B64"/>
    <w:pPr>
      <w:spacing w:before="300" w:after="40"/>
      <w:jc w:val="left"/>
      <w:outlineLvl w:val="0"/>
    </w:pPr>
    <w:rPr>
      <w:smallCaps/>
      <w:spacing w:val="5"/>
      <w:sz w:val="32"/>
      <w:szCs w:val="32"/>
    </w:rPr>
  </w:style>
  <w:style w:type="paragraph" w:styleId="Kop2">
    <w:name w:val="heading 2"/>
    <w:basedOn w:val="Standaard"/>
    <w:next w:val="Standaard"/>
    <w:link w:val="Kop2Char"/>
    <w:uiPriority w:val="9"/>
    <w:unhideWhenUsed/>
    <w:qFormat/>
    <w:rsid w:val="00BE10C6"/>
    <w:pPr>
      <w:spacing w:after="0"/>
      <w:jc w:val="left"/>
      <w:outlineLvl w:val="1"/>
    </w:pPr>
    <w:rPr>
      <w:b/>
      <w:smallCaps/>
      <w:spacing w:val="5"/>
      <w:szCs w:val="28"/>
    </w:rPr>
  </w:style>
  <w:style w:type="paragraph" w:styleId="Kop3">
    <w:name w:val="heading 3"/>
    <w:basedOn w:val="Standaard"/>
    <w:next w:val="Standaard"/>
    <w:link w:val="Kop3Char"/>
    <w:uiPriority w:val="9"/>
    <w:unhideWhenUsed/>
    <w:qFormat/>
    <w:rsid w:val="00327B64"/>
    <w:pPr>
      <w:spacing w:after="0"/>
      <w:jc w:val="left"/>
      <w:outlineLvl w:val="2"/>
    </w:pPr>
    <w:rPr>
      <w:smallCaps/>
      <w:spacing w:val="5"/>
      <w:sz w:val="24"/>
      <w:szCs w:val="24"/>
    </w:rPr>
  </w:style>
  <w:style w:type="paragraph" w:styleId="Kop4">
    <w:name w:val="heading 4"/>
    <w:basedOn w:val="Standaard"/>
    <w:next w:val="Standaard"/>
    <w:link w:val="Kop4Char"/>
    <w:uiPriority w:val="9"/>
    <w:unhideWhenUsed/>
    <w:qFormat/>
    <w:rsid w:val="00327B64"/>
    <w:pPr>
      <w:spacing w:after="0"/>
      <w:jc w:val="left"/>
      <w:outlineLvl w:val="3"/>
    </w:pPr>
    <w:rPr>
      <w:i/>
      <w:iCs/>
      <w:smallCaps/>
      <w:spacing w:val="10"/>
      <w:sz w:val="22"/>
      <w:szCs w:val="22"/>
    </w:rPr>
  </w:style>
  <w:style w:type="paragraph" w:styleId="Kop5">
    <w:name w:val="heading 5"/>
    <w:basedOn w:val="Standaard"/>
    <w:next w:val="Standaard"/>
    <w:link w:val="Kop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Kop6">
    <w:name w:val="heading 6"/>
    <w:basedOn w:val="Standaard"/>
    <w:next w:val="Standaard"/>
    <w:link w:val="Kop6Char"/>
    <w:uiPriority w:val="9"/>
    <w:unhideWhenUsed/>
    <w:qFormat/>
    <w:rsid w:val="00327B64"/>
    <w:pPr>
      <w:spacing w:after="0"/>
      <w:jc w:val="left"/>
      <w:outlineLvl w:val="5"/>
    </w:pPr>
    <w:rPr>
      <w:smallCaps/>
      <w:color w:val="F79646" w:themeColor="accent6"/>
      <w:spacing w:val="5"/>
      <w:sz w:val="22"/>
      <w:szCs w:val="22"/>
    </w:rPr>
  </w:style>
  <w:style w:type="paragraph" w:styleId="Kop7">
    <w:name w:val="heading 7"/>
    <w:basedOn w:val="Standaard"/>
    <w:next w:val="Standaard"/>
    <w:link w:val="Kop7Char"/>
    <w:uiPriority w:val="9"/>
    <w:unhideWhenUsed/>
    <w:qFormat/>
    <w:rsid w:val="00327B64"/>
    <w:pPr>
      <w:spacing w:after="0"/>
      <w:jc w:val="left"/>
      <w:outlineLvl w:val="6"/>
    </w:pPr>
    <w:rPr>
      <w:b/>
      <w:bCs/>
      <w:smallCaps/>
      <w:color w:val="F79646" w:themeColor="accent6"/>
      <w:spacing w:val="10"/>
    </w:rPr>
  </w:style>
  <w:style w:type="paragraph" w:styleId="Kop8">
    <w:name w:val="heading 8"/>
    <w:basedOn w:val="Standaard"/>
    <w:next w:val="Standaard"/>
    <w:link w:val="Kop8Char"/>
    <w:uiPriority w:val="9"/>
    <w:unhideWhenUsed/>
    <w:qFormat/>
    <w:rsid w:val="00327B64"/>
    <w:pPr>
      <w:spacing w:after="0"/>
      <w:jc w:val="left"/>
      <w:outlineLvl w:val="7"/>
    </w:pPr>
    <w:rPr>
      <w:b/>
      <w:bCs/>
      <w:i/>
      <w:iCs/>
      <w:smallCaps/>
      <w:color w:val="E36C0A" w:themeColor="accent6" w:themeShade="BF"/>
    </w:rPr>
  </w:style>
  <w:style w:type="paragraph" w:styleId="Kop9">
    <w:name w:val="heading 9"/>
    <w:basedOn w:val="Standaard"/>
    <w:next w:val="Standaard"/>
    <w:link w:val="Kop9Char"/>
    <w:uiPriority w:val="9"/>
    <w:unhideWhenUsed/>
    <w:qFormat/>
    <w:rsid w:val="00327B64"/>
    <w:pPr>
      <w:spacing w:after="0"/>
      <w:jc w:val="left"/>
      <w:outlineLvl w:val="8"/>
    </w:pPr>
    <w:rPr>
      <w:b/>
      <w:bCs/>
      <w:i/>
      <w:iCs/>
      <w:smallCaps/>
      <w:color w:val="984806"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before="180" w:after="180"/>
    </w:pPr>
  </w:style>
  <w:style w:type="paragraph" w:customStyle="1" w:styleId="FirstParagraph">
    <w:name w:val="First Paragraph"/>
    <w:basedOn w:val="Plattetekst"/>
    <w:next w:val="Plattetekst"/>
  </w:style>
  <w:style w:type="paragraph" w:customStyle="1" w:styleId="Compact">
    <w:name w:val="Compact"/>
    <w:basedOn w:val="Plattetekst"/>
    <w:pPr>
      <w:spacing w:before="36" w:after="36"/>
    </w:pPr>
  </w:style>
  <w:style w:type="paragraph" w:styleId="Titel">
    <w:name w:val="Title"/>
    <w:basedOn w:val="Standaard"/>
    <w:next w:val="Standaard"/>
    <w:link w:val="Titel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Ondertitel">
    <w:name w:val="Subtitle"/>
    <w:basedOn w:val="Standaard"/>
    <w:next w:val="Standaard"/>
    <w:link w:val="Ondertitel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Plattetekst"/>
    <w:pPr>
      <w:keepNext/>
      <w:keepLines/>
      <w:jc w:val="center"/>
    </w:pPr>
  </w:style>
  <w:style w:type="paragraph" w:styleId="Datum">
    <w:name w:val="Date"/>
    <w:next w:val="Plattetekst"/>
    <w:pPr>
      <w:keepNext/>
      <w:keepLines/>
      <w:jc w:val="center"/>
    </w:pPr>
  </w:style>
  <w:style w:type="paragraph" w:customStyle="1" w:styleId="Abstract">
    <w:name w:val="Abstract"/>
    <w:basedOn w:val="Standaard"/>
    <w:next w:val="Plattetekst"/>
    <w:pPr>
      <w:keepNext/>
      <w:keepLines/>
      <w:spacing w:before="300" w:after="300"/>
    </w:pPr>
  </w:style>
  <w:style w:type="paragraph" w:styleId="Bibliografie">
    <w:name w:val="Bibliography"/>
    <w:basedOn w:val="Standaard"/>
  </w:style>
  <w:style w:type="paragraph" w:styleId="Bloktekst">
    <w:name w:val="Block Text"/>
    <w:basedOn w:val="Plattetekst"/>
    <w:next w:val="Plattetekst"/>
    <w:uiPriority w:val="9"/>
    <w:unhideWhenUsed/>
    <w:pPr>
      <w:spacing w:before="100" w:after="100"/>
    </w:pPr>
    <w:rPr>
      <w:rFonts w:asciiTheme="majorHAnsi" w:eastAsiaTheme="majorEastAsia" w:hAnsiTheme="majorHAnsi" w:cstheme="majorBidi"/>
      <w:bCs/>
    </w:rPr>
  </w:style>
  <w:style w:type="paragraph" w:styleId="Voetnoottekst">
    <w:name w:val="footnote text"/>
    <w:basedOn w:val="Standaard"/>
    <w:uiPriority w:val="9"/>
    <w:unhideWhenUsed/>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next w:val="Standaard"/>
    <w:link w:val="BijschriftChar"/>
    <w:uiPriority w:val="35"/>
    <w:unhideWhenUsed/>
    <w:qFormat/>
    <w:rsid w:val="00327B64"/>
    <w:rPr>
      <w:b/>
      <w:bCs/>
      <w:caps/>
      <w:sz w:val="16"/>
      <w:szCs w:val="16"/>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FigurewithCaption">
    <w:name w:val="Figure with Caption"/>
    <w:basedOn w:val="Figure"/>
    <w:pPr>
      <w:keepNext/>
    </w:pPr>
  </w:style>
  <w:style w:type="character" w:customStyle="1" w:styleId="BijschriftChar">
    <w:name w:val="Bijschrift Char"/>
    <w:basedOn w:val="Standaardalinea-lettertype"/>
    <w:link w:val="Bijschrift"/>
    <w:uiPriority w:val="35"/>
    <w:rPr>
      <w:b/>
      <w:bCs/>
      <w:caps/>
      <w:sz w:val="16"/>
      <w:szCs w:val="16"/>
    </w:rPr>
  </w:style>
  <w:style w:type="character" w:customStyle="1" w:styleId="VerbatimChar">
    <w:name w:val="Verbatim Char"/>
    <w:basedOn w:val="BijschriftChar"/>
    <w:link w:val="SourceCode"/>
    <w:rPr>
      <w:rFonts w:ascii="Consolas" w:hAnsi="Consolas"/>
      <w:b/>
      <w:bCs/>
      <w:caps/>
      <w:sz w:val="22"/>
      <w:szCs w:val="16"/>
    </w:rPr>
  </w:style>
  <w:style w:type="character" w:styleId="Voetnootmarkering">
    <w:name w:val="footnote reference"/>
    <w:basedOn w:val="BijschriftChar"/>
    <w:rPr>
      <w:b/>
      <w:bCs/>
      <w:caps/>
      <w:sz w:val="16"/>
      <w:szCs w:val="16"/>
      <w:vertAlign w:val="superscript"/>
    </w:rPr>
  </w:style>
  <w:style w:type="character" w:styleId="Hyperlink">
    <w:name w:val="Hyperlink"/>
    <w:basedOn w:val="BijschriftChar"/>
    <w:rPr>
      <w:b/>
      <w:bCs/>
      <w:caps/>
      <w:color w:val="4F81BD" w:themeColor="accent1"/>
      <w:sz w:val="16"/>
      <w:szCs w:val="16"/>
    </w:rPr>
  </w:style>
  <w:style w:type="paragraph" w:styleId="Kopvaninhoudsopgave">
    <w:name w:val="TOC Heading"/>
    <w:basedOn w:val="Kop1"/>
    <w:next w:val="Standaard"/>
    <w:uiPriority w:val="39"/>
    <w:unhideWhenUsed/>
    <w:qFormat/>
    <w:rsid w:val="00327B64"/>
    <w:pPr>
      <w:outlineLvl w:val="9"/>
    </w:p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Kop1Char">
    <w:name w:val="Kop 1 Char"/>
    <w:basedOn w:val="Standaardalinea-lettertype"/>
    <w:link w:val="Kop1"/>
    <w:uiPriority w:val="9"/>
    <w:rsid w:val="00327B64"/>
    <w:rPr>
      <w:smallCaps/>
      <w:spacing w:val="5"/>
      <w:sz w:val="32"/>
      <w:szCs w:val="32"/>
    </w:rPr>
  </w:style>
  <w:style w:type="character" w:customStyle="1" w:styleId="Kop2Char">
    <w:name w:val="Kop 2 Char"/>
    <w:basedOn w:val="Standaardalinea-lettertype"/>
    <w:link w:val="Kop2"/>
    <w:uiPriority w:val="9"/>
    <w:rsid w:val="00BE10C6"/>
    <w:rPr>
      <w:rFonts w:ascii="Segoe UI" w:hAnsi="Segoe UI"/>
      <w:b/>
      <w:smallCaps/>
      <w:spacing w:val="5"/>
      <w:sz w:val="28"/>
      <w:szCs w:val="28"/>
    </w:rPr>
  </w:style>
  <w:style w:type="character" w:customStyle="1" w:styleId="Kop3Char">
    <w:name w:val="Kop 3 Char"/>
    <w:basedOn w:val="Standaardalinea-lettertype"/>
    <w:link w:val="Kop3"/>
    <w:uiPriority w:val="9"/>
    <w:rsid w:val="00327B64"/>
    <w:rPr>
      <w:smallCaps/>
      <w:spacing w:val="5"/>
      <w:sz w:val="24"/>
      <w:szCs w:val="24"/>
    </w:rPr>
  </w:style>
  <w:style w:type="character" w:customStyle="1" w:styleId="Kop4Char">
    <w:name w:val="Kop 4 Char"/>
    <w:basedOn w:val="Standaardalinea-lettertype"/>
    <w:link w:val="Kop4"/>
    <w:uiPriority w:val="9"/>
    <w:rsid w:val="00327B64"/>
    <w:rPr>
      <w:i/>
      <w:iCs/>
      <w:smallCaps/>
      <w:spacing w:val="10"/>
      <w:sz w:val="22"/>
      <w:szCs w:val="22"/>
    </w:rPr>
  </w:style>
  <w:style w:type="character" w:customStyle="1" w:styleId="Kop5Char">
    <w:name w:val="Kop 5 Char"/>
    <w:basedOn w:val="Standaardalinea-lettertype"/>
    <w:link w:val="Kop5"/>
    <w:uiPriority w:val="9"/>
    <w:rsid w:val="00057DE7"/>
    <w:rPr>
      <w:rFonts w:asciiTheme="majorHAnsi" w:hAnsiTheme="majorHAnsi"/>
      <w:smallCaps/>
      <w:color w:val="000000" w:themeColor="text1"/>
      <w:spacing w:val="10"/>
      <w:sz w:val="16"/>
      <w:szCs w:val="22"/>
    </w:rPr>
  </w:style>
  <w:style w:type="character" w:customStyle="1" w:styleId="Kop6Char">
    <w:name w:val="Kop 6 Char"/>
    <w:basedOn w:val="Standaardalinea-lettertype"/>
    <w:link w:val="Kop6"/>
    <w:uiPriority w:val="9"/>
    <w:rsid w:val="00327B64"/>
    <w:rPr>
      <w:smallCaps/>
      <w:color w:val="F79646" w:themeColor="accent6"/>
      <w:spacing w:val="5"/>
      <w:sz w:val="22"/>
      <w:szCs w:val="22"/>
    </w:rPr>
  </w:style>
  <w:style w:type="character" w:customStyle="1" w:styleId="Kop7Char">
    <w:name w:val="Kop 7 Char"/>
    <w:basedOn w:val="Standaardalinea-lettertype"/>
    <w:link w:val="Kop7"/>
    <w:uiPriority w:val="9"/>
    <w:rsid w:val="00327B64"/>
    <w:rPr>
      <w:b/>
      <w:bCs/>
      <w:smallCaps/>
      <w:color w:val="F79646" w:themeColor="accent6"/>
      <w:spacing w:val="10"/>
    </w:rPr>
  </w:style>
  <w:style w:type="character" w:customStyle="1" w:styleId="Kop8Char">
    <w:name w:val="Kop 8 Char"/>
    <w:basedOn w:val="Standaardalinea-lettertype"/>
    <w:link w:val="Kop8"/>
    <w:uiPriority w:val="9"/>
    <w:rsid w:val="00327B64"/>
    <w:rPr>
      <w:b/>
      <w:bCs/>
      <w:i/>
      <w:iCs/>
      <w:smallCaps/>
      <w:color w:val="E36C0A" w:themeColor="accent6" w:themeShade="BF"/>
    </w:rPr>
  </w:style>
  <w:style w:type="character" w:customStyle="1" w:styleId="Kop9Char">
    <w:name w:val="Kop 9 Char"/>
    <w:basedOn w:val="Standaardalinea-lettertype"/>
    <w:link w:val="Kop9"/>
    <w:uiPriority w:val="9"/>
    <w:rsid w:val="00327B64"/>
    <w:rPr>
      <w:b/>
      <w:bCs/>
      <w:i/>
      <w:iCs/>
      <w:smallCaps/>
      <w:color w:val="984806" w:themeColor="accent6" w:themeShade="80"/>
    </w:rPr>
  </w:style>
  <w:style w:type="character" w:customStyle="1" w:styleId="TitelChar">
    <w:name w:val="Titel Char"/>
    <w:basedOn w:val="Standaardalinea-lettertype"/>
    <w:link w:val="Titel"/>
    <w:uiPriority w:val="10"/>
    <w:rsid w:val="00327B64"/>
    <w:rPr>
      <w:smallCaps/>
      <w:color w:val="262626" w:themeColor="text1" w:themeTint="D9"/>
      <w:sz w:val="52"/>
      <w:szCs w:val="52"/>
    </w:rPr>
  </w:style>
  <w:style w:type="character" w:customStyle="1" w:styleId="OndertitelChar">
    <w:name w:val="Ondertitel Char"/>
    <w:basedOn w:val="Standaardalinea-lettertype"/>
    <w:link w:val="Ondertitel"/>
    <w:uiPriority w:val="11"/>
    <w:rsid w:val="00327B64"/>
    <w:rPr>
      <w:rFonts w:asciiTheme="majorHAnsi" w:eastAsiaTheme="majorEastAsia" w:hAnsiTheme="majorHAnsi" w:cstheme="majorBidi"/>
    </w:rPr>
  </w:style>
  <w:style w:type="character" w:styleId="Zwaar">
    <w:name w:val="Strong"/>
    <w:uiPriority w:val="22"/>
    <w:qFormat/>
    <w:rsid w:val="00327B64"/>
    <w:rPr>
      <w:b/>
      <w:bCs/>
      <w:color w:val="F79646" w:themeColor="accent6"/>
    </w:rPr>
  </w:style>
  <w:style w:type="character" w:styleId="Nadruk">
    <w:name w:val="Emphasis"/>
    <w:uiPriority w:val="20"/>
    <w:qFormat/>
    <w:rsid w:val="00327B64"/>
    <w:rPr>
      <w:b/>
      <w:bCs/>
      <w:i/>
      <w:iCs/>
      <w:spacing w:val="10"/>
    </w:rPr>
  </w:style>
  <w:style w:type="paragraph" w:styleId="Geenafstand">
    <w:name w:val="No Spacing"/>
    <w:uiPriority w:val="1"/>
    <w:qFormat/>
    <w:rsid w:val="00327B64"/>
    <w:pPr>
      <w:spacing w:after="0" w:line="240" w:lineRule="auto"/>
    </w:pPr>
  </w:style>
  <w:style w:type="paragraph" w:styleId="Citaat">
    <w:name w:val="Quote"/>
    <w:basedOn w:val="Standaard"/>
    <w:next w:val="Standaard"/>
    <w:link w:val="CitaatChar"/>
    <w:uiPriority w:val="29"/>
    <w:qFormat/>
    <w:rsid w:val="00327B64"/>
    <w:rPr>
      <w:i/>
      <w:iCs/>
    </w:rPr>
  </w:style>
  <w:style w:type="character" w:customStyle="1" w:styleId="CitaatChar">
    <w:name w:val="Citaat Char"/>
    <w:basedOn w:val="Standaardalinea-lettertype"/>
    <w:link w:val="Citaat"/>
    <w:uiPriority w:val="29"/>
    <w:rsid w:val="00327B64"/>
    <w:rPr>
      <w:i/>
      <w:iCs/>
    </w:rPr>
  </w:style>
  <w:style w:type="paragraph" w:styleId="Duidelijkcitaat">
    <w:name w:val="Intense Quote"/>
    <w:basedOn w:val="Standaard"/>
    <w:next w:val="Standaard"/>
    <w:link w:val="DuidelijkcitaatChar"/>
    <w:uiPriority w:val="30"/>
    <w:qFormat/>
    <w:rsid w:val="00327B64"/>
    <w:pPr>
      <w:pBdr>
        <w:top w:val="single" w:sz="8" w:space="1" w:color="F79646"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327B64"/>
    <w:rPr>
      <w:b/>
      <w:bCs/>
      <w:i/>
      <w:iCs/>
    </w:rPr>
  </w:style>
  <w:style w:type="character" w:styleId="Subtielebenadrukking">
    <w:name w:val="Subtle Emphasis"/>
    <w:uiPriority w:val="19"/>
    <w:qFormat/>
    <w:rsid w:val="00327B64"/>
    <w:rPr>
      <w:i/>
      <w:iCs/>
    </w:rPr>
  </w:style>
  <w:style w:type="character" w:styleId="Intensievebenadrukking">
    <w:name w:val="Intense Emphasis"/>
    <w:uiPriority w:val="21"/>
    <w:qFormat/>
    <w:rsid w:val="00327B64"/>
    <w:rPr>
      <w:b/>
      <w:bCs/>
      <w:i/>
      <w:iCs/>
      <w:color w:val="F79646" w:themeColor="accent6"/>
      <w:spacing w:val="10"/>
    </w:rPr>
  </w:style>
  <w:style w:type="character" w:styleId="Subtieleverwijzing">
    <w:name w:val="Subtle Reference"/>
    <w:uiPriority w:val="31"/>
    <w:qFormat/>
    <w:rsid w:val="00327B64"/>
    <w:rPr>
      <w:b/>
      <w:bCs/>
    </w:rPr>
  </w:style>
  <w:style w:type="character" w:styleId="Intensieveverwijzing">
    <w:name w:val="Intense Reference"/>
    <w:uiPriority w:val="32"/>
    <w:qFormat/>
    <w:rsid w:val="00327B64"/>
    <w:rPr>
      <w:b/>
      <w:bCs/>
      <w:smallCaps/>
      <w:spacing w:val="5"/>
      <w:sz w:val="22"/>
      <w:szCs w:val="22"/>
      <w:u w:val="single"/>
    </w:rPr>
  </w:style>
  <w:style w:type="character" w:styleId="Titelvanboek">
    <w:name w:val="Book Title"/>
    <w:uiPriority w:val="33"/>
    <w:qFormat/>
    <w:rsid w:val="00327B64"/>
    <w:rPr>
      <w:rFonts w:asciiTheme="majorHAnsi" w:eastAsiaTheme="majorEastAsia" w:hAnsiTheme="majorHAnsi" w:cstheme="majorBidi"/>
      <w:i/>
      <w:iCs/>
      <w:sz w:val="20"/>
      <w:szCs w:val="20"/>
    </w:rPr>
  </w:style>
  <w:style w:type="character" w:customStyle="1" w:styleId="PlattetekstChar">
    <w:name w:val="Platte tekst Char"/>
    <w:basedOn w:val="Standaardalinea-lettertype"/>
    <w:link w:val="Plattetekst"/>
    <w:rsid w:val="00057DE7"/>
    <w:rPr>
      <w:sz w:val="28"/>
    </w:rPr>
  </w:style>
  <w:style w:type="paragraph" w:styleId="Ballontekst">
    <w:name w:val="Balloon Text"/>
    <w:basedOn w:val="Standaard"/>
    <w:link w:val="BallontekstChar"/>
    <w:semiHidden/>
    <w:unhideWhenUsed/>
    <w:rsid w:val="00031C52"/>
    <w:pPr>
      <w:spacing w:after="0" w:line="240" w:lineRule="auto"/>
    </w:pPr>
    <w:rPr>
      <w:rFonts w:cs="Segoe UI"/>
      <w:sz w:val="18"/>
      <w:szCs w:val="18"/>
    </w:rPr>
  </w:style>
  <w:style w:type="character" w:customStyle="1" w:styleId="BallontekstChar">
    <w:name w:val="Ballontekst Char"/>
    <w:basedOn w:val="Standaardalinea-lettertype"/>
    <w:link w:val="Ballontekst"/>
    <w:semiHidden/>
    <w:rsid w:val="00031C52"/>
    <w:rPr>
      <w:rFonts w:ascii="Segoe UI" w:hAnsi="Segoe UI" w:cs="Segoe UI"/>
      <w:sz w:val="18"/>
      <w:szCs w:val="18"/>
    </w:rPr>
  </w:style>
  <w:style w:type="character" w:styleId="Verwijzingopmerking">
    <w:name w:val="annotation reference"/>
    <w:basedOn w:val="Standaardalinea-lettertype"/>
    <w:semiHidden/>
    <w:unhideWhenUsed/>
    <w:rsid w:val="00031C52"/>
    <w:rPr>
      <w:sz w:val="16"/>
      <w:szCs w:val="16"/>
    </w:rPr>
  </w:style>
  <w:style w:type="paragraph" w:styleId="Tekstopmerking">
    <w:name w:val="annotation text"/>
    <w:basedOn w:val="Standaard"/>
    <w:link w:val="TekstopmerkingChar"/>
    <w:semiHidden/>
    <w:unhideWhenUsed/>
    <w:rsid w:val="00031C52"/>
    <w:pPr>
      <w:spacing w:line="240" w:lineRule="auto"/>
    </w:pPr>
    <w:rPr>
      <w:sz w:val="20"/>
    </w:rPr>
  </w:style>
  <w:style w:type="character" w:customStyle="1" w:styleId="TekstopmerkingChar">
    <w:name w:val="Tekst opmerking Char"/>
    <w:basedOn w:val="Standaardalinea-lettertype"/>
    <w:link w:val="Tekstopmerking"/>
    <w:semiHidden/>
    <w:rsid w:val="00031C52"/>
    <w:rPr>
      <w:rFonts w:ascii="Segoe UI" w:hAnsi="Segoe UI"/>
    </w:rPr>
  </w:style>
  <w:style w:type="paragraph" w:styleId="Onderwerpvanopmerking">
    <w:name w:val="annotation subject"/>
    <w:basedOn w:val="Tekstopmerking"/>
    <w:next w:val="Tekstopmerking"/>
    <w:link w:val="OnderwerpvanopmerkingChar"/>
    <w:semiHidden/>
    <w:unhideWhenUsed/>
    <w:rsid w:val="00031C52"/>
    <w:rPr>
      <w:b/>
      <w:bCs/>
    </w:rPr>
  </w:style>
  <w:style w:type="character" w:customStyle="1" w:styleId="OnderwerpvanopmerkingChar">
    <w:name w:val="Onderwerp van opmerking Char"/>
    <w:basedOn w:val="TekstopmerkingChar"/>
    <w:link w:val="Onderwerpvanopmerking"/>
    <w:semiHidden/>
    <w:rsid w:val="00031C52"/>
    <w:rPr>
      <w:rFonts w:ascii="Segoe UI" w:hAnsi="Segoe U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37/0033-2909.113.1.181" TargetMode="External"/><Relationship Id="rId18" Type="http://schemas.openxmlformats.org/officeDocument/2006/relationships/hyperlink" Target="https://doi.org/10.1002/sim.7930" TargetMode="External"/><Relationship Id="rId26" Type="http://schemas.openxmlformats.org/officeDocument/2006/relationships/hyperlink" Target="https://doi.org/10.2139/ssrn.1341380" TargetMode="External"/><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oi.org/10.1200/jco.2007.14.8981" TargetMode="External"/><Relationship Id="rId34" Type="http://schemas.openxmlformats.org/officeDocument/2006/relationships/hyperlink" Target="https://doi.org/10.1348/000711009x431509" TargetMode="External"/><Relationship Id="rId7" Type="http://schemas.openxmlformats.org/officeDocument/2006/relationships/comments" Target="comments.xml"/><Relationship Id="rId12" Type="http://schemas.openxmlformats.org/officeDocument/2006/relationships/hyperlink" Target="https://doi.org/10.1002/sim.1687" TargetMode="External"/><Relationship Id="rId17" Type="http://schemas.openxmlformats.org/officeDocument/2006/relationships/hyperlink" Target="https://doi.org/10.1002/sim.5813" TargetMode="External"/><Relationship Id="rId25" Type="http://schemas.openxmlformats.org/officeDocument/2006/relationships/hyperlink" Target="https://doi.org/10.1198/106186008x319331" TargetMode="External"/><Relationship Id="rId33" Type="http://schemas.openxmlformats.org/officeDocument/2006/relationships/hyperlink" Target="https://doi.org/10.1002/sim.717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2/sim.4333" TargetMode="External"/><Relationship Id="rId20" Type="http://schemas.openxmlformats.org/officeDocument/2006/relationships/hyperlink" Target="https://doi.org/10.1002/sim.6958" TargetMode="External"/><Relationship Id="rId29" Type="http://schemas.openxmlformats.org/officeDocument/2006/relationships/hyperlink" Target="https://doi.org/10.1111/1467-985x.001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332.7549.1080" TargetMode="External"/><Relationship Id="rId24" Type="http://schemas.openxmlformats.org/officeDocument/2006/relationships/hyperlink" Target="https://doi.org/10.1053/j.gastro.2013.04.055" TargetMode="External"/><Relationship Id="rId32" Type="http://schemas.openxmlformats.org/officeDocument/2006/relationships/hyperlink" Target="https://doi.org/10.1186/1471-2288-14-25" TargetMode="External"/><Relationship Id="rId37" Type="http://schemas.openxmlformats.org/officeDocument/2006/relationships/hyperlink" Target="https://doi.org/10.1214/aos/1176344136"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2/oby.21615" TargetMode="External"/><Relationship Id="rId23" Type="http://schemas.openxmlformats.org/officeDocument/2006/relationships/hyperlink" Target="https://doi.org/10.1016/s0140-6736(06)69606-2" TargetMode="External"/><Relationship Id="rId28" Type="http://schemas.openxmlformats.org/officeDocument/2006/relationships/hyperlink" Target="https://doi.org/10.1080/00949650108812083" TargetMode="External"/><Relationship Id="rId36" Type="http://schemas.openxmlformats.org/officeDocument/2006/relationships/hyperlink" Target="https://doi.org/10.1007/978-1-4612-1694-0_16" TargetMode="External"/><Relationship Id="rId10" Type="http://schemas.openxmlformats.org/officeDocument/2006/relationships/hyperlink" Target="https://doi.org/10.1002/sim.2331" TargetMode="External"/><Relationship Id="rId19" Type="http://schemas.openxmlformats.org/officeDocument/2006/relationships/hyperlink" Target="https://doi.org/10.3758/s13428-017-0971-x" TargetMode="External"/><Relationship Id="rId31" Type="http://schemas.openxmlformats.org/officeDocument/2006/relationships/hyperlink" Target="https://doi.org/10.1002/sim.100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97/00001648-199507000-00002" TargetMode="External"/><Relationship Id="rId22" Type="http://schemas.openxmlformats.org/officeDocument/2006/relationships/hyperlink" Target="https://doi.org/10.1136/bmj.c117" TargetMode="External"/><Relationship Id="rId27" Type="http://schemas.openxmlformats.org/officeDocument/2006/relationships/hyperlink" Target="https://doi.org/10.2307/2986270" TargetMode="External"/><Relationship Id="rId30" Type="http://schemas.openxmlformats.org/officeDocument/2006/relationships/hyperlink" Target="https://doi.org/10.1002/bimj.4710320316" TargetMode="External"/><Relationship Id="rId35" Type="http://schemas.openxmlformats.org/officeDocument/2006/relationships/hyperlink" Target="https://doi.org/10.1002/ajpa.22128" TargetMode="Externa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89</TotalTime>
  <Pages>19</Pages>
  <Words>3550</Words>
  <Characters>19528</Characters>
  <Application>Microsoft Office Word</Application>
  <DocSecurity>0</DocSecurity>
  <Lines>162</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Overview and illustration of methods to investigate effect modification across a continuous covariate</vt:lpstr>
      <vt:lpstr>Identifying subgroups based on continuous measurements in individual patient data meta-analysis</vt:lpstr>
    </vt:vector>
  </TitlesOfParts>
  <Company/>
  <LinksUpToDate>false</LinksUpToDate>
  <CharactersWithSpaces>23032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cp:lastModifiedBy>Joanna IntHout</cp:lastModifiedBy>
  <cp:revision>5</cp:revision>
  <dcterms:created xsi:type="dcterms:W3CDTF">2018-10-19T17:44:00Z</dcterms:created>
  <dcterms:modified xsi:type="dcterms:W3CDTF">2018-10-20T14:40:00Z</dcterms:modified>
</cp:coreProperties>
</file>